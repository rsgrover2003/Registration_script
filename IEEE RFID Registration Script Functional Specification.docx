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404040" w:themeColor="text1" w:themeTint="BF"/>
          <w:spacing w:val="0"/>
          <w:kern w:val="0"/>
          <w:sz w:val="24"/>
          <w:szCs w:val="24"/>
        </w:rPr>
        <w:id w:val="6002688"/>
        <w:placeholder>
          <w:docPart w:val="5EFBFE0B7FC58C499EAA321BE8AA7280"/>
        </w:placeholder>
      </w:sdtPr>
      <w:sdtEndPr>
        <w:rPr>
          <w:sz w:val="32"/>
          <w:szCs w:val="32"/>
        </w:rPr>
      </w:sdtEndPr>
      <w:sdtContent>
        <w:p w14:paraId="7CA9B42B" w14:textId="4CA04054" w:rsidR="00CB033C" w:rsidRPr="00FA0D77" w:rsidRDefault="00F86BE0" w:rsidP="00F86BE0">
          <w:pPr>
            <w:pStyle w:val="Title"/>
            <w:rPr>
              <w:b/>
              <w:color w:val="8DB3E2" w:themeColor="text2" w:themeTint="66"/>
              <w:sz w:val="32"/>
              <w:szCs w:val="32"/>
            </w:rPr>
          </w:pPr>
          <w:r w:rsidRPr="00FA0D77">
            <w:rPr>
              <w:b/>
              <w:color w:val="8DB3E2" w:themeColor="text2" w:themeTint="66"/>
              <w:sz w:val="32"/>
              <w:szCs w:val="32"/>
            </w:rPr>
            <w:t>IEEE RFID</w:t>
          </w:r>
          <w:r w:rsidR="00CB033C" w:rsidRPr="00FA0D77">
            <w:rPr>
              <w:b/>
              <w:color w:val="8DB3E2" w:themeColor="text2" w:themeTint="66"/>
              <w:sz w:val="32"/>
              <w:szCs w:val="32"/>
            </w:rPr>
            <w:t xml:space="preserve"> Conference</w:t>
          </w:r>
        </w:p>
        <w:p w14:paraId="0A35EC20" w14:textId="1571DFB8" w:rsidR="00F86BE0" w:rsidRPr="00CB033C" w:rsidRDefault="00A338D8" w:rsidP="00CB033C"/>
      </w:sdtContent>
    </w:sdt>
    <w:p w14:paraId="51B02AEA" w14:textId="2649DC07" w:rsidR="00F86BE0" w:rsidRPr="00FA0D77" w:rsidRDefault="00002651" w:rsidP="00F86BE0">
      <w:pPr>
        <w:jc w:val="center"/>
        <w:rPr>
          <w:b/>
          <w:noProof/>
          <w:color w:val="auto"/>
          <w:sz w:val="24"/>
          <w:szCs w:val="24"/>
        </w:rPr>
      </w:pPr>
      <w:r w:rsidRPr="00FA0D77">
        <w:rPr>
          <w:b/>
          <w:noProof/>
          <w:color w:val="auto"/>
          <w:sz w:val="24"/>
          <w:szCs w:val="24"/>
        </w:rPr>
        <w:t xml:space="preserve">Paper/ Poster </w:t>
      </w:r>
      <w:r w:rsidR="00F86BE0" w:rsidRPr="00FA0D77">
        <w:rPr>
          <w:b/>
          <w:noProof/>
          <w:color w:val="auto"/>
          <w:sz w:val="24"/>
          <w:szCs w:val="24"/>
        </w:rPr>
        <w:t>Registration Script</w:t>
      </w:r>
    </w:p>
    <w:p w14:paraId="6E6B420D" w14:textId="77777777" w:rsidR="00F86BE0" w:rsidRPr="00F86BE0" w:rsidRDefault="00F86BE0" w:rsidP="00F86BE0">
      <w:pPr>
        <w:jc w:val="center"/>
        <w:rPr>
          <w:noProof/>
          <w:color w:val="auto"/>
          <w:sz w:val="24"/>
          <w:szCs w:val="24"/>
        </w:rPr>
      </w:pPr>
      <w:r w:rsidRPr="00F86BE0">
        <w:rPr>
          <w:noProof/>
          <w:color w:val="auto"/>
          <w:sz w:val="24"/>
          <w:szCs w:val="24"/>
        </w:rPr>
        <w:t>Functional Specifications</w:t>
      </w:r>
    </w:p>
    <w:p w14:paraId="23D1CDE8" w14:textId="0813EC95" w:rsidR="00F86BE0" w:rsidRPr="00F86BE0" w:rsidRDefault="00F86BE0" w:rsidP="00F86BE0">
      <w:pPr>
        <w:jc w:val="center"/>
        <w:rPr>
          <w:color w:val="auto"/>
          <w:sz w:val="24"/>
          <w:szCs w:val="24"/>
        </w:rPr>
      </w:pPr>
      <w:r w:rsidRPr="00F86BE0">
        <w:rPr>
          <w:noProof/>
          <w:color w:val="auto"/>
          <w:sz w:val="24"/>
          <w:szCs w:val="24"/>
        </w:rPr>
        <w:t>Last updated on:</w:t>
      </w:r>
      <w:ins w:id="0" w:author="Radhika Grover" w:date="2015-10-31T11:17:00Z">
        <w:r w:rsidR="00CA2567">
          <w:rPr>
            <w:noProof/>
            <w:color w:val="auto"/>
            <w:sz w:val="24"/>
            <w:szCs w:val="24"/>
          </w:rPr>
          <w:t xml:space="preserve"> </w:t>
        </w:r>
      </w:ins>
      <w:bookmarkStart w:id="1" w:name="_GoBack"/>
      <w:bookmarkEnd w:id="1"/>
    </w:p>
    <w:p w14:paraId="42D50763" w14:textId="77777777" w:rsidR="00026F74" w:rsidRPr="00F86BE0" w:rsidRDefault="00026F74">
      <w:pPr>
        <w:rPr>
          <w:sz w:val="24"/>
          <w:szCs w:val="24"/>
        </w:rPr>
      </w:pPr>
    </w:p>
    <w:p w14:paraId="01892D19" w14:textId="77777777" w:rsidR="00F86BE0" w:rsidRPr="00F86BE0" w:rsidRDefault="00F86BE0">
      <w:pPr>
        <w:rPr>
          <w:sz w:val="24"/>
          <w:szCs w:val="24"/>
        </w:rPr>
      </w:pPr>
    </w:p>
    <w:p w14:paraId="0693BA2E" w14:textId="77777777" w:rsidR="00F86BE0" w:rsidRDefault="00F86BE0">
      <w:pPr>
        <w:rPr>
          <w:ins w:id="2" w:author="Radhika Grover" w:date="2016-01-11T09:53:00Z"/>
          <w:sz w:val="24"/>
          <w:szCs w:val="24"/>
        </w:rPr>
      </w:pPr>
    </w:p>
    <w:p w14:paraId="5D158A24" w14:textId="77777777" w:rsidR="00263325" w:rsidRPr="00F86BE0" w:rsidRDefault="00263325">
      <w:pPr>
        <w:rPr>
          <w:sz w:val="24"/>
          <w:szCs w:val="24"/>
        </w:rPr>
      </w:pPr>
    </w:p>
    <w:p w14:paraId="6C5A1CA0" w14:textId="77777777" w:rsidR="00F86BE0" w:rsidRPr="00F86BE0" w:rsidRDefault="00F86BE0" w:rsidP="00F86BE0">
      <w:pPr>
        <w:pStyle w:val="BodyText"/>
        <w:spacing w:after="120"/>
        <w:rPr>
          <w:rFonts w:ascii="Times New Roman" w:hAnsi="Times New Roman" w:cs="Times New Roman"/>
          <w:b/>
          <w:color w:val="548DD4" w:themeColor="text2" w:themeTint="99"/>
          <w:sz w:val="24"/>
          <w:szCs w:val="24"/>
        </w:rPr>
      </w:pPr>
      <w:r w:rsidRPr="00F86BE0">
        <w:rPr>
          <w:rFonts w:ascii="Times New Roman" w:hAnsi="Times New Roman" w:cs="Times New Roman"/>
          <w:b/>
          <w:color w:val="548DD4" w:themeColor="text2" w:themeTint="99"/>
          <w:sz w:val="24"/>
          <w:szCs w:val="24"/>
        </w:rPr>
        <w:t>Overview</w:t>
      </w:r>
    </w:p>
    <w:p w14:paraId="58090803" w14:textId="608231D0" w:rsidR="00F86BE0" w:rsidRPr="00CA32C6" w:rsidRDefault="00F86BE0" w:rsidP="00F86BE0">
      <w:pPr>
        <w:pStyle w:val="BodyText"/>
        <w:spacing w:after="120"/>
        <w:jc w:val="both"/>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Create a script to verify that each accepted paper/poster has at least one </w:t>
      </w:r>
      <w:r w:rsidRPr="00CA32C6">
        <w:rPr>
          <w:rFonts w:ascii="Times New Roman" w:hAnsi="Times New Roman" w:cs="Times New Roman"/>
          <w:i/>
          <w:color w:val="000000" w:themeColor="text1"/>
          <w:sz w:val="24"/>
          <w:szCs w:val="24"/>
        </w:rPr>
        <w:t>fully paid registration</w:t>
      </w:r>
      <w:r w:rsidRPr="00CA32C6">
        <w:rPr>
          <w:rFonts w:ascii="Times New Roman" w:hAnsi="Times New Roman" w:cs="Times New Roman"/>
          <w:color w:val="000000" w:themeColor="text1"/>
          <w:sz w:val="24"/>
          <w:szCs w:val="24"/>
        </w:rPr>
        <w:t xml:space="preserve">. There are </w:t>
      </w:r>
      <w:r w:rsidR="000A1389" w:rsidRPr="00CA32C6">
        <w:rPr>
          <w:rFonts w:ascii="Times New Roman" w:hAnsi="Times New Roman" w:cs="Times New Roman"/>
          <w:color w:val="000000" w:themeColor="text1"/>
          <w:sz w:val="24"/>
          <w:szCs w:val="24"/>
        </w:rPr>
        <w:t>four</w:t>
      </w:r>
      <w:r w:rsidRPr="00CA32C6">
        <w:rPr>
          <w:rFonts w:ascii="Times New Roman" w:hAnsi="Times New Roman" w:cs="Times New Roman"/>
          <w:color w:val="000000" w:themeColor="text1"/>
          <w:sz w:val="24"/>
          <w:szCs w:val="24"/>
        </w:rPr>
        <w:t xml:space="preserve"> different rates for registrations: member, L/S/R reduced, non-member</w:t>
      </w:r>
      <w:r w:rsidR="000A1389" w:rsidRPr="00CA32C6">
        <w:rPr>
          <w:rFonts w:ascii="Times New Roman" w:hAnsi="Times New Roman" w:cs="Times New Roman"/>
          <w:color w:val="000000" w:themeColor="text1"/>
          <w:sz w:val="24"/>
          <w:szCs w:val="24"/>
        </w:rPr>
        <w:t>, and all access</w:t>
      </w:r>
      <w:r w:rsidRPr="00CA32C6">
        <w:rPr>
          <w:rFonts w:ascii="Times New Roman" w:hAnsi="Times New Roman" w:cs="Times New Roman"/>
          <w:color w:val="000000" w:themeColor="text1"/>
          <w:sz w:val="24"/>
          <w:szCs w:val="24"/>
        </w:rPr>
        <w:t>. A fully paid registration is at member</w:t>
      </w:r>
      <w:r w:rsidR="000A1389" w:rsidRPr="00CA32C6">
        <w:rPr>
          <w:rFonts w:ascii="Times New Roman" w:hAnsi="Times New Roman" w:cs="Times New Roman"/>
          <w:color w:val="000000" w:themeColor="text1"/>
          <w:sz w:val="24"/>
          <w:szCs w:val="24"/>
        </w:rPr>
        <w:t>,</w:t>
      </w:r>
      <w:r w:rsidRPr="00CA32C6">
        <w:rPr>
          <w:rFonts w:ascii="Times New Roman" w:hAnsi="Times New Roman" w:cs="Times New Roman"/>
          <w:color w:val="000000" w:themeColor="text1"/>
          <w:sz w:val="24"/>
          <w:szCs w:val="24"/>
        </w:rPr>
        <w:t xml:space="preserve"> non-member rate</w:t>
      </w:r>
      <w:r w:rsidR="000A1389" w:rsidRPr="00CA32C6">
        <w:rPr>
          <w:rFonts w:ascii="Times New Roman" w:hAnsi="Times New Roman" w:cs="Times New Roman"/>
          <w:color w:val="000000" w:themeColor="text1"/>
          <w:sz w:val="24"/>
          <w:szCs w:val="24"/>
        </w:rPr>
        <w:t xml:space="preserve"> or all access rate</w:t>
      </w:r>
      <w:r w:rsidRPr="00CA32C6">
        <w:rPr>
          <w:rFonts w:ascii="Times New Roman" w:hAnsi="Times New Roman" w:cs="Times New Roman"/>
          <w:color w:val="000000" w:themeColor="text1"/>
          <w:sz w:val="24"/>
          <w:szCs w:val="24"/>
        </w:rPr>
        <w:t>.</w:t>
      </w:r>
    </w:p>
    <w:p w14:paraId="6D854C9B" w14:textId="77777777" w:rsidR="00F86BE0" w:rsidRPr="00F86BE0" w:rsidRDefault="00F86BE0">
      <w:pPr>
        <w:rPr>
          <w:rFonts w:ascii="Times New Roman" w:hAnsi="Times New Roman" w:cs="Times New Roman"/>
          <w:sz w:val="24"/>
          <w:szCs w:val="24"/>
        </w:rPr>
      </w:pPr>
    </w:p>
    <w:p w14:paraId="2DD8B744" w14:textId="77777777" w:rsidR="00F86BE0" w:rsidRPr="00F86BE0" w:rsidRDefault="00F86BE0" w:rsidP="00F86BE0">
      <w:pPr>
        <w:pStyle w:val="BodyText"/>
        <w:spacing w:after="120"/>
        <w:rPr>
          <w:rFonts w:ascii="Times New Roman" w:hAnsi="Times New Roman" w:cs="Times New Roman"/>
          <w:b/>
          <w:color w:val="548DD4" w:themeColor="text2" w:themeTint="99"/>
          <w:sz w:val="24"/>
          <w:szCs w:val="24"/>
        </w:rPr>
      </w:pPr>
      <w:r w:rsidRPr="00F86BE0">
        <w:rPr>
          <w:rFonts w:ascii="Times New Roman" w:hAnsi="Times New Roman" w:cs="Times New Roman"/>
          <w:b/>
          <w:color w:val="548DD4" w:themeColor="text2" w:themeTint="99"/>
          <w:sz w:val="24"/>
          <w:szCs w:val="24"/>
        </w:rPr>
        <w:t>Audience</w:t>
      </w:r>
    </w:p>
    <w:sdt>
      <w:sdtPr>
        <w:rPr>
          <w:rFonts w:ascii="Times New Roman" w:hAnsi="Times New Roman" w:cs="Times New Roman"/>
          <w:sz w:val="24"/>
          <w:szCs w:val="24"/>
        </w:rPr>
        <w:id w:val="1899704366"/>
        <w:placeholder>
          <w:docPart w:val="20A9B8F4A4846346807E5F1199A48B34"/>
        </w:placeholder>
      </w:sdtPr>
      <w:sdtEndPr/>
      <w:sdtContent>
        <w:p w14:paraId="6583F410" w14:textId="22C54A37" w:rsidR="00F86BE0" w:rsidRDefault="005D5CAB" w:rsidP="00F86BE0">
          <w:pPr>
            <w:pStyle w:val="BodyText"/>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Organizing </w:t>
          </w:r>
          <w:r w:rsidR="00F86BE0" w:rsidRPr="00CA32C6">
            <w:rPr>
              <w:rFonts w:ascii="Times New Roman" w:hAnsi="Times New Roman" w:cs="Times New Roman"/>
              <w:color w:val="000000" w:themeColor="text1"/>
              <w:sz w:val="24"/>
              <w:szCs w:val="24"/>
            </w:rPr>
            <w:t>committee members can use the output of the script to determine w</w:t>
          </w:r>
          <w:r w:rsidR="00F47BB6" w:rsidRPr="00CA32C6">
            <w:rPr>
              <w:rFonts w:ascii="Times New Roman" w:hAnsi="Times New Roman" w:cs="Times New Roman"/>
              <w:color w:val="000000" w:themeColor="text1"/>
              <w:sz w:val="24"/>
              <w:szCs w:val="24"/>
            </w:rPr>
            <w:t>hich papers</w:t>
          </w:r>
          <w:ins w:id="3" w:author="Radhika Grover" w:date="2015-10-31T11:12:00Z">
            <w:r w:rsidR="00CF31EC">
              <w:rPr>
                <w:rFonts w:ascii="Times New Roman" w:hAnsi="Times New Roman" w:cs="Times New Roman"/>
                <w:color w:val="000000" w:themeColor="text1"/>
                <w:sz w:val="24"/>
                <w:szCs w:val="24"/>
              </w:rPr>
              <w:t xml:space="preserve"> and </w:t>
            </w:r>
          </w:ins>
          <w:r w:rsidR="00F47BB6" w:rsidRPr="00CA32C6">
            <w:rPr>
              <w:rFonts w:ascii="Times New Roman" w:hAnsi="Times New Roman" w:cs="Times New Roman"/>
              <w:color w:val="000000" w:themeColor="text1"/>
              <w:sz w:val="24"/>
              <w:szCs w:val="24"/>
            </w:rPr>
            <w:t xml:space="preserve">posters do not have </w:t>
          </w:r>
          <w:r w:rsidR="00F86BE0" w:rsidRPr="00CA32C6">
            <w:rPr>
              <w:rFonts w:ascii="Times New Roman" w:hAnsi="Times New Roman" w:cs="Times New Roman"/>
              <w:color w:val="000000" w:themeColor="text1"/>
              <w:sz w:val="24"/>
              <w:szCs w:val="24"/>
            </w:rPr>
            <w:t>valid registra</w:t>
          </w:r>
          <w:r w:rsidR="00F47BB6" w:rsidRPr="00CA32C6">
            <w:rPr>
              <w:rFonts w:ascii="Times New Roman" w:hAnsi="Times New Roman" w:cs="Times New Roman"/>
              <w:color w:val="000000" w:themeColor="text1"/>
              <w:sz w:val="24"/>
              <w:szCs w:val="24"/>
            </w:rPr>
            <w:t>tion</w:t>
          </w:r>
          <w:r w:rsidR="00F86BE0" w:rsidRPr="00CA32C6">
            <w:rPr>
              <w:rFonts w:ascii="Times New Roman" w:hAnsi="Times New Roman" w:cs="Times New Roman"/>
              <w:color w:val="000000" w:themeColor="text1"/>
              <w:sz w:val="24"/>
              <w:szCs w:val="24"/>
            </w:rPr>
            <w:t>.</w:t>
          </w:r>
        </w:p>
        <w:p w14:paraId="2F2D3E01" w14:textId="77777777" w:rsidR="007A4F74" w:rsidRPr="007A4F74" w:rsidRDefault="007A4F74" w:rsidP="00F86BE0">
          <w:pPr>
            <w:pStyle w:val="BodyText"/>
            <w:spacing w:after="120"/>
            <w:rPr>
              <w:rFonts w:ascii="Times New Roman" w:hAnsi="Times New Roman" w:cs="Times New Roman"/>
              <w:color w:val="000000" w:themeColor="text1"/>
              <w:sz w:val="24"/>
              <w:szCs w:val="24"/>
            </w:rPr>
          </w:pPr>
        </w:p>
        <w:p w14:paraId="1236F38A" w14:textId="77777777" w:rsidR="00F86BE0" w:rsidRPr="00F86BE0" w:rsidRDefault="00F86BE0" w:rsidP="00F86BE0">
          <w:pPr>
            <w:pStyle w:val="BodyText"/>
            <w:spacing w:after="120"/>
            <w:rPr>
              <w:rFonts w:ascii="Times New Roman" w:hAnsi="Times New Roman" w:cs="Times New Roman"/>
              <w:b/>
              <w:color w:val="548DD4" w:themeColor="text2" w:themeTint="99"/>
              <w:sz w:val="24"/>
              <w:szCs w:val="24"/>
            </w:rPr>
          </w:pPr>
          <w:r w:rsidRPr="00F86BE0">
            <w:rPr>
              <w:rFonts w:ascii="Times New Roman" w:hAnsi="Times New Roman" w:cs="Times New Roman"/>
              <w:b/>
              <w:color w:val="548DD4" w:themeColor="text2" w:themeTint="99"/>
              <w:sz w:val="24"/>
              <w:szCs w:val="24"/>
            </w:rPr>
            <w:t>Inputs to the Script</w:t>
          </w:r>
        </w:p>
      </w:sdtContent>
    </w:sdt>
    <w:p w14:paraId="6129B3EC" w14:textId="0132D8BC" w:rsidR="00F86BE0" w:rsidRPr="00CA32C6" w:rsidRDefault="00F86BE0" w:rsidP="00F86BE0">
      <w:p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The script takes the data in </w:t>
      </w:r>
      <w:r w:rsidR="007A4F74">
        <w:rPr>
          <w:rFonts w:ascii="Times New Roman" w:hAnsi="Times New Roman" w:cs="Times New Roman"/>
          <w:color w:val="000000" w:themeColor="text1"/>
          <w:sz w:val="24"/>
          <w:szCs w:val="24"/>
        </w:rPr>
        <w:t>four Excel files as input.</w:t>
      </w:r>
    </w:p>
    <w:p w14:paraId="17E846D1" w14:textId="77777777" w:rsidR="00F86BE0" w:rsidRPr="00CA32C6" w:rsidRDefault="00F86BE0" w:rsidP="00F86BE0">
      <w:pPr>
        <w:rPr>
          <w:rFonts w:ascii="Times New Roman" w:hAnsi="Times New Roman" w:cs="Times New Roman"/>
          <w:color w:val="000000" w:themeColor="text1"/>
          <w:sz w:val="24"/>
          <w:szCs w:val="24"/>
        </w:rPr>
      </w:pPr>
    </w:p>
    <w:p w14:paraId="44F190D9" w14:textId="65B4A7D1" w:rsidR="00F86BE0" w:rsidRPr="00CA32C6" w:rsidRDefault="00F86BE0" w:rsidP="00F86BE0">
      <w:pPr>
        <w:rPr>
          <w:rFonts w:ascii="Times New Roman" w:hAnsi="Times New Roman" w:cs="Times New Roman"/>
          <w:color w:val="000000" w:themeColor="text1"/>
          <w:sz w:val="24"/>
          <w:szCs w:val="24"/>
        </w:rPr>
      </w:pPr>
      <w:r w:rsidRPr="00CA32C6">
        <w:rPr>
          <w:rFonts w:ascii="Times New Roman" w:hAnsi="Times New Roman" w:cs="Times New Roman"/>
          <w:i/>
          <w:color w:val="000000" w:themeColor="text1"/>
          <w:sz w:val="24"/>
          <w:szCs w:val="24"/>
        </w:rPr>
        <w:t>IEEE RFID Registration List</w:t>
      </w:r>
      <w:r w:rsidRPr="00CA32C6">
        <w:rPr>
          <w:rFonts w:ascii="Times New Roman" w:hAnsi="Times New Roman" w:cs="Times New Roman"/>
          <w:color w:val="000000" w:themeColor="text1"/>
          <w:sz w:val="24"/>
          <w:szCs w:val="24"/>
        </w:rPr>
        <w:t xml:space="preserve"> contains the registration information for all conference attendees. The following </w:t>
      </w:r>
      <w:r w:rsidR="00EE41A7" w:rsidRPr="00CA32C6">
        <w:rPr>
          <w:rFonts w:ascii="Times New Roman" w:hAnsi="Times New Roman" w:cs="Times New Roman"/>
          <w:color w:val="000000" w:themeColor="text1"/>
          <w:sz w:val="24"/>
          <w:szCs w:val="24"/>
        </w:rPr>
        <w:t>columns</w:t>
      </w:r>
      <w:r w:rsidRPr="00CA32C6">
        <w:rPr>
          <w:rFonts w:ascii="Times New Roman" w:hAnsi="Times New Roman" w:cs="Times New Roman"/>
          <w:color w:val="000000" w:themeColor="text1"/>
          <w:sz w:val="24"/>
          <w:szCs w:val="24"/>
        </w:rPr>
        <w:t xml:space="preserve"> in the Excel file contain pertinent information: </w:t>
      </w:r>
    </w:p>
    <w:p w14:paraId="024EB545" w14:textId="77777777" w:rsidR="00F86BE0" w:rsidRPr="00F86BE0" w:rsidRDefault="00F86BE0" w:rsidP="00F86BE0">
      <w:pPr>
        <w:rPr>
          <w:rFonts w:ascii="Times New Roman" w:hAnsi="Times New Roman" w:cs="Times New Roman"/>
          <w:sz w:val="24"/>
          <w:szCs w:val="24"/>
        </w:rPr>
      </w:pPr>
    </w:p>
    <w:tbl>
      <w:tblPr>
        <w:tblStyle w:val="FinancialTable"/>
        <w:tblW w:w="9018" w:type="dxa"/>
        <w:tblLook w:val="04E0" w:firstRow="1" w:lastRow="1" w:firstColumn="1" w:lastColumn="0" w:noHBand="0" w:noVBand="1"/>
      </w:tblPr>
      <w:tblGrid>
        <w:gridCol w:w="1278"/>
        <w:gridCol w:w="1890"/>
        <w:gridCol w:w="1890"/>
        <w:gridCol w:w="2389"/>
        <w:gridCol w:w="1571"/>
      </w:tblGrid>
      <w:tr w:rsidR="00EA54F8" w:rsidRPr="00F86BE0" w14:paraId="667012E2" w14:textId="76DEB352" w:rsidTr="00EA54F8">
        <w:trPr>
          <w:cnfStyle w:val="100000000000" w:firstRow="1" w:lastRow="0" w:firstColumn="0" w:lastColumn="0" w:oddVBand="0" w:evenVBand="0" w:oddHBand="0" w:evenHBand="0" w:firstRowFirstColumn="0" w:firstRowLastColumn="0" w:lastRowFirstColumn="0" w:lastRowLastColumn="0"/>
          <w:trHeight w:val="396"/>
        </w:trPr>
        <w:sdt>
          <w:sdtPr>
            <w:rPr>
              <w:rFonts w:ascii="Times New Roman" w:hAnsi="Times New Roman" w:cs="Times New Roman"/>
              <w:sz w:val="24"/>
              <w:szCs w:val="24"/>
            </w:rPr>
            <w:id w:val="-1125079639"/>
            <w:placeholder>
              <w:docPart w:val="A84A135534DF5A47B9D194DF46A77D99"/>
            </w:placeholder>
            <w:text/>
          </w:sdtPr>
          <w:sdtEndPr/>
          <w:sdtContent>
            <w:tc>
              <w:tcPr>
                <w:tcW w:w="1278" w:type="dxa"/>
                <w:vAlign w:val="center"/>
              </w:tcPr>
              <w:p w14:paraId="208CC2C7" w14:textId="05BCD782" w:rsidR="00A42956" w:rsidRPr="00F86BE0" w:rsidRDefault="003B47C1" w:rsidP="003B47C1">
                <w:pPr>
                  <w:pStyle w:val="TableHeading-Left"/>
                  <w:rPr>
                    <w:rFonts w:ascii="Times New Roman" w:hAnsi="Times New Roman" w:cs="Times New Roman"/>
                    <w:sz w:val="24"/>
                    <w:szCs w:val="24"/>
                  </w:rPr>
                </w:pPr>
                <w:r>
                  <w:rPr>
                    <w:rFonts w:ascii="Times New Roman" w:hAnsi="Times New Roman" w:cs="Times New Roman"/>
                    <w:sz w:val="24"/>
                    <w:szCs w:val="24"/>
                  </w:rPr>
                  <w:t>RegDate</w:t>
                </w:r>
              </w:p>
            </w:tc>
          </w:sdtContent>
        </w:sdt>
        <w:sdt>
          <w:sdtPr>
            <w:rPr>
              <w:rFonts w:ascii="Times New Roman" w:hAnsi="Times New Roman" w:cs="Times New Roman"/>
              <w:sz w:val="24"/>
              <w:szCs w:val="24"/>
            </w:rPr>
            <w:id w:val="-1328442646"/>
            <w:placeholder>
              <w:docPart w:val="FF154C5AA92A5B4797CAC55F17A11DB5"/>
            </w:placeholder>
            <w:text/>
          </w:sdtPr>
          <w:sdtEndPr/>
          <w:sdtContent>
            <w:tc>
              <w:tcPr>
                <w:tcW w:w="1890" w:type="dxa"/>
                <w:vAlign w:val="center"/>
              </w:tcPr>
              <w:p w14:paraId="5319144D" w14:textId="152B14DF" w:rsidR="00A42956" w:rsidRPr="00F86BE0" w:rsidRDefault="00A42956" w:rsidP="00432FDA">
                <w:pPr>
                  <w:pStyle w:val="TableHeading-Center"/>
                  <w:rPr>
                    <w:rFonts w:ascii="Times New Roman" w:hAnsi="Times New Roman" w:cs="Times New Roman"/>
                    <w:sz w:val="24"/>
                    <w:szCs w:val="24"/>
                  </w:rPr>
                </w:pPr>
                <w:r>
                  <w:rPr>
                    <w:rFonts w:ascii="Times New Roman" w:hAnsi="Times New Roman" w:cs="Times New Roman"/>
                    <w:sz w:val="24"/>
                    <w:szCs w:val="24"/>
                  </w:rPr>
                  <w:t>First Name</w:t>
                </w:r>
              </w:p>
            </w:tc>
          </w:sdtContent>
        </w:sdt>
        <w:sdt>
          <w:sdtPr>
            <w:rPr>
              <w:rFonts w:ascii="Times New Roman" w:hAnsi="Times New Roman" w:cs="Times New Roman"/>
              <w:sz w:val="24"/>
              <w:szCs w:val="24"/>
            </w:rPr>
            <w:id w:val="2052657666"/>
            <w:placeholder>
              <w:docPart w:val="545BEEB9EE58344386D75E963C4526A9"/>
            </w:placeholder>
            <w:text/>
          </w:sdtPr>
          <w:sdtEndPr/>
          <w:sdtContent>
            <w:tc>
              <w:tcPr>
                <w:tcW w:w="1890" w:type="dxa"/>
                <w:vAlign w:val="center"/>
              </w:tcPr>
              <w:p w14:paraId="042CADCF" w14:textId="2C4722F2" w:rsidR="00A42956" w:rsidRPr="00F86BE0" w:rsidRDefault="00A42956" w:rsidP="00432FDA">
                <w:pPr>
                  <w:pStyle w:val="TableHeading-Center"/>
                  <w:rPr>
                    <w:rFonts w:ascii="Times New Roman" w:hAnsi="Times New Roman" w:cs="Times New Roman"/>
                    <w:sz w:val="24"/>
                    <w:szCs w:val="24"/>
                  </w:rPr>
                </w:pPr>
                <w:r>
                  <w:rPr>
                    <w:rFonts w:ascii="Times New Roman" w:hAnsi="Times New Roman" w:cs="Times New Roman"/>
                    <w:sz w:val="24"/>
                    <w:szCs w:val="24"/>
                  </w:rPr>
                  <w:t>Last Name</w:t>
                </w:r>
              </w:p>
            </w:tc>
          </w:sdtContent>
        </w:sdt>
        <w:tc>
          <w:tcPr>
            <w:tcW w:w="2389" w:type="dxa"/>
          </w:tcPr>
          <w:p w14:paraId="4EF9F670" w14:textId="38A43A31" w:rsidR="00A42956" w:rsidRPr="00F86BE0" w:rsidRDefault="00A42956" w:rsidP="00BC0D8A">
            <w:pPr>
              <w:pStyle w:val="TableHeading-Center"/>
              <w:rPr>
                <w:rFonts w:ascii="Times New Roman" w:hAnsi="Times New Roman" w:cs="Times New Roman"/>
                <w:sz w:val="24"/>
                <w:szCs w:val="24"/>
              </w:rPr>
            </w:pPr>
            <w:r>
              <w:rPr>
                <w:rFonts w:ascii="Times New Roman" w:hAnsi="Times New Roman" w:cs="Times New Roman"/>
                <w:sz w:val="24"/>
                <w:szCs w:val="24"/>
              </w:rPr>
              <w:t>Description1</w:t>
            </w:r>
          </w:p>
        </w:tc>
        <w:tc>
          <w:tcPr>
            <w:tcW w:w="1571" w:type="dxa"/>
          </w:tcPr>
          <w:p w14:paraId="589244A1" w14:textId="0F594AD6" w:rsidR="00A42956" w:rsidRDefault="00A42956" w:rsidP="00BC0D8A">
            <w:pPr>
              <w:pStyle w:val="TableHeading-Center"/>
              <w:rPr>
                <w:rFonts w:ascii="Times New Roman" w:hAnsi="Times New Roman" w:cs="Times New Roman"/>
                <w:sz w:val="24"/>
                <w:szCs w:val="24"/>
              </w:rPr>
            </w:pPr>
            <w:r>
              <w:rPr>
                <w:rFonts w:ascii="Times New Roman" w:hAnsi="Times New Roman" w:cs="Times New Roman"/>
                <w:sz w:val="24"/>
                <w:szCs w:val="24"/>
              </w:rPr>
              <w:t>Total1</w:t>
            </w:r>
          </w:p>
        </w:tc>
      </w:tr>
    </w:tbl>
    <w:p w14:paraId="74914D07" w14:textId="77777777" w:rsidR="00F86BE0" w:rsidRDefault="00F86BE0" w:rsidP="00F86BE0">
      <w:pPr>
        <w:rPr>
          <w:rFonts w:ascii="Times New Roman" w:hAnsi="Times New Roman" w:cs="Times New Roman"/>
          <w:sz w:val="24"/>
          <w:szCs w:val="24"/>
        </w:rPr>
      </w:pPr>
    </w:p>
    <w:p w14:paraId="1E1F080E" w14:textId="0C8DC159" w:rsidR="006F7602" w:rsidRPr="00CA32C6" w:rsidRDefault="0054407C" w:rsidP="00F86BE0">
      <w:p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The RegDate field </w:t>
      </w:r>
      <w:r w:rsidR="006F7602" w:rsidRPr="00CA32C6">
        <w:rPr>
          <w:rFonts w:ascii="Times New Roman" w:hAnsi="Times New Roman" w:cs="Times New Roman"/>
          <w:color w:val="000000" w:themeColor="text1"/>
          <w:sz w:val="24"/>
          <w:szCs w:val="24"/>
        </w:rPr>
        <w:t>stores</w:t>
      </w:r>
      <w:r w:rsidRPr="00CA32C6">
        <w:rPr>
          <w:rFonts w:ascii="Times New Roman" w:hAnsi="Times New Roman" w:cs="Times New Roman"/>
          <w:color w:val="000000" w:themeColor="text1"/>
          <w:sz w:val="24"/>
          <w:szCs w:val="24"/>
        </w:rPr>
        <w:t xml:space="preserve"> the </w:t>
      </w:r>
      <w:r w:rsidR="00203E63" w:rsidRPr="00CA32C6">
        <w:rPr>
          <w:rFonts w:ascii="Times New Roman" w:hAnsi="Times New Roman" w:cs="Times New Roman"/>
          <w:color w:val="000000" w:themeColor="text1"/>
          <w:sz w:val="24"/>
          <w:szCs w:val="24"/>
        </w:rPr>
        <w:t>date when the attendee registered. This field has the format month/</w:t>
      </w:r>
      <w:r w:rsidR="007525B6" w:rsidRPr="00CA32C6">
        <w:rPr>
          <w:rFonts w:ascii="Times New Roman" w:hAnsi="Times New Roman" w:cs="Times New Roman"/>
          <w:color w:val="000000" w:themeColor="text1"/>
          <w:sz w:val="24"/>
          <w:szCs w:val="24"/>
        </w:rPr>
        <w:t>day</w:t>
      </w:r>
      <w:r w:rsidR="00203E63" w:rsidRPr="00CA32C6">
        <w:rPr>
          <w:rFonts w:ascii="Times New Roman" w:hAnsi="Times New Roman" w:cs="Times New Roman"/>
          <w:color w:val="000000" w:themeColor="text1"/>
          <w:sz w:val="24"/>
          <w:szCs w:val="24"/>
        </w:rPr>
        <w:t>/year</w:t>
      </w:r>
      <w:ins w:id="4" w:author="Radhika Grover" w:date="2016-01-06T17:57:00Z">
        <w:r w:rsidR="007F6A41">
          <w:rPr>
            <w:rFonts w:ascii="Times New Roman" w:hAnsi="Times New Roman" w:cs="Times New Roman"/>
            <w:color w:val="000000" w:themeColor="text1"/>
            <w:sz w:val="24"/>
            <w:szCs w:val="24"/>
          </w:rPr>
          <w:t xml:space="preserve"> (e.g. 2/15/2015)</w:t>
        </w:r>
      </w:ins>
      <w:r w:rsidR="006F7602" w:rsidRPr="00CA32C6">
        <w:rPr>
          <w:rFonts w:ascii="Times New Roman" w:hAnsi="Times New Roman" w:cs="Times New Roman"/>
          <w:color w:val="000000" w:themeColor="text1"/>
          <w:sz w:val="24"/>
          <w:szCs w:val="24"/>
        </w:rPr>
        <w:t>.</w:t>
      </w:r>
    </w:p>
    <w:p w14:paraId="1E57AA7F" w14:textId="2784D36F" w:rsidR="0054407C" w:rsidRPr="00CA32C6" w:rsidRDefault="00203E63" w:rsidP="00F86BE0">
      <w:p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 </w:t>
      </w:r>
    </w:p>
    <w:p w14:paraId="178048C2" w14:textId="5C2A5834" w:rsidR="0054407C" w:rsidRPr="00CA32C6" w:rsidRDefault="0054407C" w:rsidP="00F86BE0">
      <w:p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The Description 1 field has one of the following values:</w:t>
      </w:r>
    </w:p>
    <w:p w14:paraId="20F117CA" w14:textId="4C11CE44" w:rsidR="0054407C" w:rsidRPr="00CA32C6" w:rsidRDefault="0054407C" w:rsidP="0054407C">
      <w:pPr>
        <w:pStyle w:val="ListParagraph"/>
        <w:numPr>
          <w:ilvl w:val="0"/>
          <w:numId w:val="5"/>
        </w:num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IEEE RFID 2015 + Exhibit Hall Pass Member Pricing</w:t>
      </w:r>
    </w:p>
    <w:p w14:paraId="5C224938" w14:textId="36C71423" w:rsidR="0054407C" w:rsidRPr="00CA32C6" w:rsidRDefault="0054407C" w:rsidP="0054407C">
      <w:pPr>
        <w:pStyle w:val="ListParagraph"/>
        <w:numPr>
          <w:ilvl w:val="0"/>
          <w:numId w:val="5"/>
        </w:num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IEEE RFID 2015 + Exhibit Hall Pass Non-Member</w:t>
      </w:r>
    </w:p>
    <w:p w14:paraId="389D3499" w14:textId="0460D2EA" w:rsidR="0054407C" w:rsidRPr="00CA32C6" w:rsidRDefault="0054407C" w:rsidP="0054407C">
      <w:pPr>
        <w:pStyle w:val="ListParagraph"/>
        <w:numPr>
          <w:ilvl w:val="0"/>
          <w:numId w:val="5"/>
        </w:num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IEEE + Exhibit Pass L/S/R Member</w:t>
      </w:r>
    </w:p>
    <w:p w14:paraId="0E5C421C" w14:textId="11880AF7" w:rsidR="0054407C" w:rsidRPr="00CA32C6" w:rsidRDefault="0054407C" w:rsidP="0054407C">
      <w:pPr>
        <w:pStyle w:val="ListParagraph"/>
        <w:numPr>
          <w:ilvl w:val="0"/>
          <w:numId w:val="5"/>
        </w:num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lastRenderedPageBreak/>
        <w:t>All-Access Pass</w:t>
      </w:r>
    </w:p>
    <w:p w14:paraId="5F86A917" w14:textId="77777777" w:rsidR="0054407C" w:rsidRDefault="0054407C" w:rsidP="00F86BE0">
      <w:pPr>
        <w:rPr>
          <w:rFonts w:ascii="Times New Roman" w:hAnsi="Times New Roman" w:cs="Times New Roman"/>
          <w:sz w:val="24"/>
          <w:szCs w:val="24"/>
        </w:rPr>
      </w:pPr>
    </w:p>
    <w:p w14:paraId="2B1962CC" w14:textId="353F26E2" w:rsidR="0054407C" w:rsidRPr="00CA32C6" w:rsidRDefault="0054407C" w:rsidP="00F86BE0">
      <w:p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The Total1 field contains the </w:t>
      </w:r>
      <w:r w:rsidR="007A4F74">
        <w:rPr>
          <w:rFonts w:ascii="Times New Roman" w:hAnsi="Times New Roman" w:cs="Times New Roman"/>
          <w:color w:val="000000" w:themeColor="text1"/>
          <w:sz w:val="24"/>
          <w:szCs w:val="24"/>
        </w:rPr>
        <w:t xml:space="preserve">total </w:t>
      </w:r>
      <w:r w:rsidR="00203E63" w:rsidRPr="00CA32C6">
        <w:rPr>
          <w:rFonts w:ascii="Times New Roman" w:hAnsi="Times New Roman" w:cs="Times New Roman"/>
          <w:color w:val="000000" w:themeColor="text1"/>
          <w:sz w:val="24"/>
          <w:szCs w:val="24"/>
        </w:rPr>
        <w:t>registration fee</w:t>
      </w:r>
      <w:r w:rsidR="00885025">
        <w:rPr>
          <w:rFonts w:ascii="Times New Roman" w:hAnsi="Times New Roman" w:cs="Times New Roman"/>
          <w:color w:val="000000" w:themeColor="text1"/>
          <w:sz w:val="24"/>
          <w:szCs w:val="24"/>
        </w:rPr>
        <w:t>, which could be for multiple papers and or posters,</w:t>
      </w:r>
      <w:r w:rsidR="00203E63" w:rsidRPr="00CA32C6">
        <w:rPr>
          <w:rFonts w:ascii="Times New Roman" w:hAnsi="Times New Roman" w:cs="Times New Roman"/>
          <w:color w:val="000000" w:themeColor="text1"/>
          <w:sz w:val="24"/>
          <w:szCs w:val="24"/>
        </w:rPr>
        <w:t xml:space="preserve"> paid by the attendee</w:t>
      </w:r>
      <w:r w:rsidR="00391DA4">
        <w:rPr>
          <w:rFonts w:ascii="Times New Roman" w:hAnsi="Times New Roman" w:cs="Times New Roman"/>
          <w:color w:val="000000" w:themeColor="text1"/>
          <w:sz w:val="24"/>
          <w:szCs w:val="24"/>
        </w:rPr>
        <w:t xml:space="preserve"> on that registration date</w:t>
      </w:r>
      <w:r w:rsidR="00885025">
        <w:rPr>
          <w:rFonts w:ascii="Times New Roman" w:hAnsi="Times New Roman" w:cs="Times New Roman"/>
          <w:color w:val="000000" w:themeColor="text1"/>
          <w:sz w:val="24"/>
          <w:szCs w:val="24"/>
        </w:rPr>
        <w:t>.</w:t>
      </w:r>
    </w:p>
    <w:p w14:paraId="0544F916" w14:textId="77777777" w:rsidR="00F86BE0" w:rsidRPr="00CA32C6" w:rsidRDefault="00F86BE0" w:rsidP="00F86BE0">
      <w:pPr>
        <w:rPr>
          <w:rFonts w:ascii="Times New Roman" w:hAnsi="Times New Roman" w:cs="Times New Roman"/>
          <w:color w:val="000000" w:themeColor="text1"/>
          <w:sz w:val="24"/>
          <w:szCs w:val="24"/>
        </w:rPr>
      </w:pPr>
    </w:p>
    <w:p w14:paraId="42147811" w14:textId="363D7F51" w:rsidR="00F86BE0" w:rsidRPr="00CA32C6" w:rsidRDefault="00F86BE0" w:rsidP="00F86BE0">
      <w:pPr>
        <w:rPr>
          <w:rFonts w:ascii="Times New Roman" w:hAnsi="Times New Roman" w:cs="Times New Roman"/>
          <w:color w:val="000000" w:themeColor="text1"/>
          <w:sz w:val="24"/>
          <w:szCs w:val="24"/>
        </w:rPr>
      </w:pPr>
      <w:r w:rsidRPr="00CA32C6">
        <w:rPr>
          <w:rFonts w:ascii="Times New Roman" w:hAnsi="Times New Roman" w:cs="Times New Roman"/>
          <w:i/>
          <w:color w:val="000000" w:themeColor="text1"/>
          <w:sz w:val="24"/>
          <w:szCs w:val="24"/>
        </w:rPr>
        <w:t>IEEE RFID Papers</w:t>
      </w:r>
      <w:r w:rsidRPr="00CA32C6">
        <w:rPr>
          <w:rFonts w:ascii="Times New Roman" w:hAnsi="Times New Roman" w:cs="Times New Roman"/>
          <w:color w:val="000000" w:themeColor="text1"/>
          <w:sz w:val="24"/>
          <w:szCs w:val="24"/>
        </w:rPr>
        <w:t xml:space="preserve"> contains list of </w:t>
      </w:r>
      <w:r w:rsidRPr="00CA32C6">
        <w:rPr>
          <w:rFonts w:ascii="Times New Roman" w:hAnsi="Times New Roman" w:cs="Times New Roman"/>
          <w:i/>
          <w:color w:val="000000" w:themeColor="text1"/>
          <w:sz w:val="24"/>
          <w:szCs w:val="24"/>
        </w:rPr>
        <w:t>accepted</w:t>
      </w:r>
      <w:r w:rsidRPr="00CA32C6">
        <w:rPr>
          <w:rFonts w:ascii="Times New Roman" w:hAnsi="Times New Roman" w:cs="Times New Roman"/>
          <w:color w:val="000000" w:themeColor="text1"/>
          <w:sz w:val="24"/>
          <w:szCs w:val="24"/>
        </w:rPr>
        <w:t xml:space="preserve"> papers. The Excel file has the following </w:t>
      </w:r>
      <w:r w:rsidR="00EE41A7" w:rsidRPr="00CA32C6">
        <w:rPr>
          <w:rFonts w:ascii="Times New Roman" w:hAnsi="Times New Roman" w:cs="Times New Roman"/>
          <w:color w:val="000000" w:themeColor="text1"/>
          <w:sz w:val="24"/>
          <w:szCs w:val="24"/>
        </w:rPr>
        <w:t>pertinent columns</w:t>
      </w:r>
      <w:r w:rsidRPr="00CA32C6">
        <w:rPr>
          <w:rFonts w:ascii="Times New Roman" w:hAnsi="Times New Roman" w:cs="Times New Roman"/>
          <w:color w:val="000000" w:themeColor="text1"/>
          <w:sz w:val="24"/>
          <w:szCs w:val="24"/>
        </w:rPr>
        <w:t>:</w:t>
      </w:r>
    </w:p>
    <w:p w14:paraId="264EEB0F" w14:textId="77777777" w:rsidR="00F86BE0" w:rsidRPr="00F86BE0" w:rsidRDefault="00F86BE0" w:rsidP="00F86BE0">
      <w:pPr>
        <w:rPr>
          <w:rFonts w:ascii="Times New Roman" w:hAnsi="Times New Roman" w:cs="Times New Roman"/>
          <w:sz w:val="24"/>
          <w:szCs w:val="24"/>
        </w:rPr>
      </w:pPr>
    </w:p>
    <w:tbl>
      <w:tblPr>
        <w:tblStyle w:val="FinancialTable"/>
        <w:tblW w:w="7850" w:type="dxa"/>
        <w:tblLook w:val="04E0" w:firstRow="1" w:lastRow="1" w:firstColumn="1" w:lastColumn="0" w:noHBand="0" w:noVBand="1"/>
      </w:tblPr>
      <w:tblGrid>
        <w:gridCol w:w="1868"/>
        <w:gridCol w:w="1124"/>
        <w:gridCol w:w="1742"/>
        <w:gridCol w:w="1370"/>
        <w:gridCol w:w="1746"/>
      </w:tblGrid>
      <w:tr w:rsidR="00F86BE0" w:rsidRPr="00F86BE0" w14:paraId="1C7F2F90" w14:textId="77777777" w:rsidTr="00F86BE0">
        <w:trPr>
          <w:cnfStyle w:val="100000000000" w:firstRow="1" w:lastRow="0" w:firstColumn="0" w:lastColumn="0" w:oddVBand="0" w:evenVBand="0" w:oddHBand="0" w:evenHBand="0" w:firstRowFirstColumn="0" w:firstRowLastColumn="0" w:lastRowFirstColumn="0" w:lastRowLastColumn="0"/>
          <w:trHeight w:val="327"/>
        </w:trPr>
        <w:sdt>
          <w:sdtPr>
            <w:rPr>
              <w:rFonts w:ascii="Times New Roman" w:hAnsi="Times New Roman" w:cs="Times New Roman"/>
              <w:sz w:val="24"/>
              <w:szCs w:val="24"/>
            </w:rPr>
            <w:id w:val="948204623"/>
            <w:placeholder>
              <w:docPart w:val="B79666CBF178E742A3221D7B7CD44587"/>
            </w:placeholder>
            <w:text/>
          </w:sdtPr>
          <w:sdtEndPr/>
          <w:sdtContent>
            <w:tc>
              <w:tcPr>
                <w:tcW w:w="1868" w:type="dxa"/>
                <w:vAlign w:val="center"/>
              </w:tcPr>
              <w:p w14:paraId="3C9C71D8" w14:textId="52C384BE" w:rsidR="00F86BE0" w:rsidRPr="00F86BE0" w:rsidRDefault="00D6109B" w:rsidP="00D6109B">
                <w:pPr>
                  <w:pStyle w:val="TableHeading-Left"/>
                  <w:rPr>
                    <w:rFonts w:ascii="Times New Roman" w:hAnsi="Times New Roman" w:cs="Times New Roman"/>
                    <w:sz w:val="24"/>
                    <w:szCs w:val="24"/>
                  </w:rPr>
                </w:pPr>
                <w:r>
                  <w:rPr>
                    <w:rFonts w:ascii="Times New Roman" w:hAnsi="Times New Roman" w:cs="Times New Roman"/>
                    <w:sz w:val="24"/>
                    <w:szCs w:val="24"/>
                  </w:rPr>
                  <w:t>ID</w:t>
                </w:r>
              </w:p>
            </w:tc>
          </w:sdtContent>
        </w:sdt>
        <w:sdt>
          <w:sdtPr>
            <w:rPr>
              <w:rFonts w:ascii="Times New Roman" w:hAnsi="Times New Roman" w:cs="Times New Roman"/>
              <w:sz w:val="24"/>
              <w:szCs w:val="24"/>
            </w:rPr>
            <w:id w:val="1262106509"/>
            <w:placeholder>
              <w:docPart w:val="DE8CAA609F2C574B8C4E9AB1465C1BB1"/>
            </w:placeholder>
            <w:text/>
          </w:sdtPr>
          <w:sdtEndPr/>
          <w:sdtContent>
            <w:tc>
              <w:tcPr>
                <w:tcW w:w="1124" w:type="dxa"/>
                <w:vAlign w:val="center"/>
              </w:tcPr>
              <w:p w14:paraId="58C84BAD" w14:textId="77777777" w:rsidR="00F86BE0" w:rsidRPr="00F86BE0" w:rsidRDefault="00F86BE0"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Author 1</w:t>
                </w:r>
              </w:p>
            </w:tc>
          </w:sdtContent>
        </w:sdt>
        <w:sdt>
          <w:sdtPr>
            <w:rPr>
              <w:rFonts w:ascii="Times New Roman" w:hAnsi="Times New Roman" w:cs="Times New Roman"/>
              <w:sz w:val="24"/>
              <w:szCs w:val="24"/>
            </w:rPr>
            <w:id w:val="1757945237"/>
            <w:placeholder>
              <w:docPart w:val="44528EED2D82F6448C15C47C2FB113FD"/>
            </w:placeholder>
            <w:text/>
          </w:sdtPr>
          <w:sdtEndPr/>
          <w:sdtContent>
            <w:tc>
              <w:tcPr>
                <w:tcW w:w="1742" w:type="dxa"/>
                <w:vAlign w:val="center"/>
              </w:tcPr>
              <w:p w14:paraId="170C0E62" w14:textId="77777777" w:rsidR="00F86BE0" w:rsidRPr="00F86BE0" w:rsidRDefault="00F86BE0"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Author 2</w:t>
                </w:r>
              </w:p>
            </w:tc>
          </w:sdtContent>
        </w:sdt>
        <w:sdt>
          <w:sdtPr>
            <w:rPr>
              <w:rFonts w:ascii="Times New Roman" w:hAnsi="Times New Roman" w:cs="Times New Roman"/>
              <w:sz w:val="24"/>
              <w:szCs w:val="24"/>
            </w:rPr>
            <w:id w:val="793644634"/>
            <w:placeholder>
              <w:docPart w:val="1B3AC41E8BA36D4E883D4D29E84EAB7C"/>
            </w:placeholder>
            <w:text/>
          </w:sdtPr>
          <w:sdtEndPr/>
          <w:sdtContent>
            <w:tc>
              <w:tcPr>
                <w:tcW w:w="1370" w:type="dxa"/>
                <w:vAlign w:val="center"/>
              </w:tcPr>
              <w:p w14:paraId="4490739C" w14:textId="77777777" w:rsidR="00F86BE0" w:rsidRPr="00F86BE0" w:rsidRDefault="00F86BE0"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Author 3</w:t>
                </w:r>
              </w:p>
            </w:tc>
          </w:sdtContent>
        </w:sdt>
        <w:tc>
          <w:tcPr>
            <w:tcW w:w="1746" w:type="dxa"/>
          </w:tcPr>
          <w:p w14:paraId="74AFEF60" w14:textId="77777777" w:rsidR="00F86BE0" w:rsidRPr="00F86BE0" w:rsidRDefault="00F86BE0"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w:t>
            </w:r>
          </w:p>
        </w:tc>
      </w:tr>
    </w:tbl>
    <w:p w14:paraId="56505A30" w14:textId="77777777" w:rsidR="00F86BE0" w:rsidRPr="00F86BE0" w:rsidRDefault="00F86BE0" w:rsidP="00F86BE0">
      <w:pPr>
        <w:rPr>
          <w:rFonts w:ascii="Times New Roman" w:hAnsi="Times New Roman" w:cs="Times New Roman"/>
          <w:sz w:val="24"/>
          <w:szCs w:val="24"/>
        </w:rPr>
      </w:pPr>
    </w:p>
    <w:p w14:paraId="63A0CA16" w14:textId="77777777" w:rsidR="00F86BE0" w:rsidRPr="00F86BE0" w:rsidRDefault="00F86BE0" w:rsidP="00F86BE0">
      <w:pPr>
        <w:rPr>
          <w:rFonts w:ascii="Times New Roman" w:hAnsi="Times New Roman" w:cs="Times New Roman"/>
          <w:sz w:val="24"/>
          <w:szCs w:val="24"/>
        </w:rPr>
      </w:pPr>
    </w:p>
    <w:p w14:paraId="2A75A85A" w14:textId="0B066482" w:rsidR="00F86BE0" w:rsidRPr="00CA32C6" w:rsidRDefault="00F86BE0" w:rsidP="00F86BE0">
      <w:pPr>
        <w:rPr>
          <w:rFonts w:ascii="Times New Roman" w:hAnsi="Times New Roman" w:cs="Times New Roman"/>
          <w:color w:val="000000" w:themeColor="text1"/>
          <w:sz w:val="24"/>
          <w:szCs w:val="24"/>
        </w:rPr>
      </w:pPr>
      <w:r w:rsidRPr="00CA32C6">
        <w:rPr>
          <w:rFonts w:ascii="Times New Roman" w:hAnsi="Times New Roman" w:cs="Times New Roman"/>
          <w:i/>
          <w:color w:val="000000" w:themeColor="text1"/>
          <w:sz w:val="24"/>
          <w:szCs w:val="24"/>
        </w:rPr>
        <w:t>IEEE RFID Posters</w:t>
      </w:r>
      <w:r w:rsidRPr="00CA32C6">
        <w:rPr>
          <w:rFonts w:ascii="Times New Roman" w:hAnsi="Times New Roman" w:cs="Times New Roman"/>
          <w:color w:val="000000" w:themeColor="text1"/>
          <w:sz w:val="24"/>
          <w:szCs w:val="24"/>
        </w:rPr>
        <w:t xml:space="preserve"> contains list of </w:t>
      </w:r>
      <w:r w:rsidRPr="00CA32C6">
        <w:rPr>
          <w:rFonts w:ascii="Times New Roman" w:hAnsi="Times New Roman" w:cs="Times New Roman"/>
          <w:i/>
          <w:color w:val="000000" w:themeColor="text1"/>
          <w:sz w:val="24"/>
          <w:szCs w:val="24"/>
        </w:rPr>
        <w:t>accepted</w:t>
      </w:r>
      <w:r w:rsidRPr="00CA32C6">
        <w:rPr>
          <w:rFonts w:ascii="Times New Roman" w:hAnsi="Times New Roman" w:cs="Times New Roman"/>
          <w:color w:val="000000" w:themeColor="text1"/>
          <w:sz w:val="24"/>
          <w:szCs w:val="24"/>
        </w:rPr>
        <w:t xml:space="preserve"> posters. The Excel file has the following </w:t>
      </w:r>
      <w:r w:rsidR="00EE41A7" w:rsidRPr="00CA32C6">
        <w:rPr>
          <w:rFonts w:ascii="Times New Roman" w:hAnsi="Times New Roman" w:cs="Times New Roman"/>
          <w:color w:val="000000" w:themeColor="text1"/>
          <w:sz w:val="24"/>
          <w:szCs w:val="24"/>
        </w:rPr>
        <w:t>pertinent columns</w:t>
      </w:r>
      <w:r w:rsidRPr="00CA32C6">
        <w:rPr>
          <w:rFonts w:ascii="Times New Roman" w:hAnsi="Times New Roman" w:cs="Times New Roman"/>
          <w:color w:val="000000" w:themeColor="text1"/>
          <w:sz w:val="24"/>
          <w:szCs w:val="24"/>
        </w:rPr>
        <w:t>:</w:t>
      </w:r>
    </w:p>
    <w:p w14:paraId="7EC84FEB" w14:textId="77777777" w:rsidR="00F86BE0" w:rsidRPr="00F86BE0" w:rsidRDefault="00F86BE0" w:rsidP="00F86BE0">
      <w:pPr>
        <w:rPr>
          <w:rFonts w:ascii="Times New Roman" w:hAnsi="Times New Roman" w:cs="Times New Roman"/>
          <w:sz w:val="24"/>
          <w:szCs w:val="24"/>
        </w:rPr>
      </w:pPr>
    </w:p>
    <w:tbl>
      <w:tblPr>
        <w:tblStyle w:val="FinancialTable"/>
        <w:tblW w:w="7682" w:type="dxa"/>
        <w:tblLook w:val="04E0" w:firstRow="1" w:lastRow="1" w:firstColumn="1" w:lastColumn="0" w:noHBand="0" w:noVBand="1"/>
      </w:tblPr>
      <w:tblGrid>
        <w:gridCol w:w="1828"/>
        <w:gridCol w:w="1102"/>
        <w:gridCol w:w="1705"/>
        <w:gridCol w:w="1339"/>
        <w:gridCol w:w="1708"/>
      </w:tblGrid>
      <w:tr w:rsidR="00F86BE0" w:rsidRPr="00F86BE0" w14:paraId="69330CDF" w14:textId="77777777" w:rsidTr="00F86BE0">
        <w:trPr>
          <w:cnfStyle w:val="100000000000" w:firstRow="1" w:lastRow="0" w:firstColumn="0" w:lastColumn="0" w:oddVBand="0" w:evenVBand="0" w:oddHBand="0" w:evenHBand="0" w:firstRowFirstColumn="0" w:firstRowLastColumn="0" w:lastRowFirstColumn="0" w:lastRowLastColumn="0"/>
          <w:trHeight w:val="358"/>
        </w:trPr>
        <w:sdt>
          <w:sdtPr>
            <w:rPr>
              <w:rFonts w:ascii="Times New Roman" w:hAnsi="Times New Roman" w:cs="Times New Roman"/>
              <w:sz w:val="24"/>
              <w:szCs w:val="24"/>
            </w:rPr>
            <w:id w:val="-136183366"/>
            <w:placeholder>
              <w:docPart w:val="0C18BD91A35D844797FE8E52363937E1"/>
            </w:placeholder>
            <w:text/>
          </w:sdtPr>
          <w:sdtEndPr/>
          <w:sdtContent>
            <w:tc>
              <w:tcPr>
                <w:tcW w:w="1828" w:type="dxa"/>
                <w:vAlign w:val="center"/>
              </w:tcPr>
              <w:p w14:paraId="65AEF8A8" w14:textId="31C8424B" w:rsidR="00F86BE0" w:rsidRPr="00F86BE0" w:rsidRDefault="00D6109B" w:rsidP="00D6109B">
                <w:pPr>
                  <w:pStyle w:val="TableHeading-Left"/>
                  <w:rPr>
                    <w:rFonts w:ascii="Times New Roman" w:hAnsi="Times New Roman" w:cs="Times New Roman"/>
                    <w:sz w:val="24"/>
                    <w:szCs w:val="24"/>
                  </w:rPr>
                </w:pPr>
                <w:r>
                  <w:rPr>
                    <w:rFonts w:ascii="Times New Roman" w:hAnsi="Times New Roman" w:cs="Times New Roman"/>
                    <w:sz w:val="24"/>
                    <w:szCs w:val="24"/>
                  </w:rPr>
                  <w:t>ID</w:t>
                </w:r>
              </w:p>
            </w:tc>
          </w:sdtContent>
        </w:sdt>
        <w:sdt>
          <w:sdtPr>
            <w:rPr>
              <w:rFonts w:ascii="Times New Roman" w:hAnsi="Times New Roman" w:cs="Times New Roman"/>
              <w:sz w:val="24"/>
              <w:szCs w:val="24"/>
            </w:rPr>
            <w:id w:val="-1723748914"/>
            <w:placeholder>
              <w:docPart w:val="1408F5E69494E740A3AD9D9B122319E3"/>
            </w:placeholder>
            <w:text/>
          </w:sdtPr>
          <w:sdtEndPr/>
          <w:sdtContent>
            <w:tc>
              <w:tcPr>
                <w:tcW w:w="1102" w:type="dxa"/>
                <w:vAlign w:val="center"/>
              </w:tcPr>
              <w:p w14:paraId="048642D7" w14:textId="77777777" w:rsidR="00F86BE0" w:rsidRPr="00F86BE0" w:rsidRDefault="00F86BE0"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Author 1</w:t>
                </w:r>
              </w:p>
            </w:tc>
          </w:sdtContent>
        </w:sdt>
        <w:sdt>
          <w:sdtPr>
            <w:rPr>
              <w:rFonts w:ascii="Times New Roman" w:hAnsi="Times New Roman" w:cs="Times New Roman"/>
              <w:sz w:val="24"/>
              <w:szCs w:val="24"/>
            </w:rPr>
            <w:id w:val="598759775"/>
            <w:placeholder>
              <w:docPart w:val="48F14FCD1A5F374B9942905AF49CD2F5"/>
            </w:placeholder>
            <w:text/>
          </w:sdtPr>
          <w:sdtEndPr/>
          <w:sdtContent>
            <w:tc>
              <w:tcPr>
                <w:tcW w:w="1705" w:type="dxa"/>
                <w:vAlign w:val="center"/>
              </w:tcPr>
              <w:p w14:paraId="2DBEE49C" w14:textId="77777777" w:rsidR="00F86BE0" w:rsidRPr="00F86BE0" w:rsidRDefault="00F86BE0"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Author 2</w:t>
                </w:r>
              </w:p>
            </w:tc>
          </w:sdtContent>
        </w:sdt>
        <w:sdt>
          <w:sdtPr>
            <w:rPr>
              <w:rFonts w:ascii="Times New Roman" w:hAnsi="Times New Roman" w:cs="Times New Roman"/>
              <w:sz w:val="24"/>
              <w:szCs w:val="24"/>
            </w:rPr>
            <w:id w:val="-479234549"/>
            <w:placeholder>
              <w:docPart w:val="62B1D085DDDE5742BC4B4F601A16BEDD"/>
            </w:placeholder>
            <w:text/>
          </w:sdtPr>
          <w:sdtEndPr/>
          <w:sdtContent>
            <w:tc>
              <w:tcPr>
                <w:tcW w:w="1339" w:type="dxa"/>
                <w:vAlign w:val="center"/>
              </w:tcPr>
              <w:p w14:paraId="0F54F87C" w14:textId="77777777" w:rsidR="00F86BE0" w:rsidRPr="00F86BE0" w:rsidRDefault="00F86BE0"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Author 3</w:t>
                </w:r>
              </w:p>
            </w:tc>
          </w:sdtContent>
        </w:sdt>
        <w:tc>
          <w:tcPr>
            <w:tcW w:w="1708" w:type="dxa"/>
          </w:tcPr>
          <w:p w14:paraId="49CD6F49" w14:textId="77777777" w:rsidR="00F86BE0" w:rsidRPr="00F86BE0" w:rsidRDefault="00F86BE0"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w:t>
            </w:r>
          </w:p>
        </w:tc>
      </w:tr>
    </w:tbl>
    <w:p w14:paraId="6681C08B" w14:textId="77777777" w:rsidR="00F86BE0" w:rsidRPr="00F86BE0" w:rsidRDefault="00F86BE0" w:rsidP="00F86BE0">
      <w:pPr>
        <w:rPr>
          <w:rFonts w:ascii="Times New Roman" w:hAnsi="Times New Roman" w:cs="Times New Roman"/>
          <w:sz w:val="24"/>
          <w:szCs w:val="24"/>
        </w:rPr>
      </w:pPr>
    </w:p>
    <w:p w14:paraId="1AC4862A" w14:textId="07DDF2CB" w:rsidR="00F86BE0" w:rsidRPr="00CA32C6" w:rsidRDefault="00B60D4E" w:rsidP="00F86BE0">
      <w:p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There can be any number of authors for each paper/poster.</w:t>
      </w:r>
    </w:p>
    <w:p w14:paraId="0DF8BBBF" w14:textId="77777777" w:rsidR="00B60D4E" w:rsidRPr="00CA32C6" w:rsidRDefault="00B60D4E" w:rsidP="00F86BE0">
      <w:pPr>
        <w:rPr>
          <w:rFonts w:ascii="Times New Roman" w:hAnsi="Times New Roman" w:cs="Times New Roman"/>
          <w:color w:val="000000" w:themeColor="text1"/>
          <w:sz w:val="24"/>
          <w:szCs w:val="24"/>
        </w:rPr>
      </w:pPr>
    </w:p>
    <w:p w14:paraId="005BC1CB" w14:textId="704A1865" w:rsidR="00F86BE0" w:rsidRPr="00CA32C6" w:rsidRDefault="00F86BE0" w:rsidP="00F86BE0">
      <w:pPr>
        <w:rPr>
          <w:rFonts w:ascii="Times New Roman" w:hAnsi="Times New Roman" w:cs="Times New Roman"/>
          <w:color w:val="000000" w:themeColor="text1"/>
          <w:sz w:val="24"/>
          <w:szCs w:val="24"/>
        </w:rPr>
      </w:pPr>
      <w:r w:rsidRPr="00CA32C6">
        <w:rPr>
          <w:rFonts w:ascii="Times New Roman" w:hAnsi="Times New Roman" w:cs="Times New Roman"/>
          <w:i/>
          <w:color w:val="000000" w:themeColor="text1"/>
          <w:sz w:val="24"/>
          <w:szCs w:val="24"/>
        </w:rPr>
        <w:t>IEEE RFID Registration rates</w:t>
      </w:r>
      <w:r w:rsidRPr="00CA32C6">
        <w:rPr>
          <w:rFonts w:ascii="Times New Roman" w:hAnsi="Times New Roman" w:cs="Times New Roman"/>
          <w:color w:val="000000" w:themeColor="text1"/>
          <w:sz w:val="24"/>
          <w:szCs w:val="24"/>
        </w:rPr>
        <w:t xml:space="preserve"> contains the rates for early/advanced/regular and on-site registration. The Excel file has the following </w:t>
      </w:r>
      <w:r w:rsidR="00EE41A7" w:rsidRPr="00CA32C6">
        <w:rPr>
          <w:rFonts w:ascii="Times New Roman" w:hAnsi="Times New Roman" w:cs="Times New Roman"/>
          <w:color w:val="000000" w:themeColor="text1"/>
          <w:sz w:val="24"/>
          <w:szCs w:val="24"/>
        </w:rPr>
        <w:t>columns</w:t>
      </w:r>
      <w:r w:rsidRPr="00CA32C6">
        <w:rPr>
          <w:rFonts w:ascii="Times New Roman" w:hAnsi="Times New Roman" w:cs="Times New Roman"/>
          <w:color w:val="000000" w:themeColor="text1"/>
          <w:sz w:val="24"/>
          <w:szCs w:val="24"/>
        </w:rPr>
        <w:t>:</w:t>
      </w:r>
    </w:p>
    <w:p w14:paraId="5B2635A0" w14:textId="77777777" w:rsidR="00F86BE0" w:rsidRPr="00F86BE0" w:rsidRDefault="00F86BE0" w:rsidP="00F86BE0">
      <w:pPr>
        <w:rPr>
          <w:rFonts w:ascii="Times New Roman" w:hAnsi="Times New Roman" w:cs="Times New Roman"/>
          <w:sz w:val="24"/>
          <w:szCs w:val="24"/>
        </w:rPr>
      </w:pPr>
    </w:p>
    <w:tbl>
      <w:tblPr>
        <w:tblStyle w:val="FinancialTable"/>
        <w:tblW w:w="8795" w:type="dxa"/>
        <w:tblLook w:val="04E0" w:firstRow="1" w:lastRow="1" w:firstColumn="1" w:lastColumn="0" w:noHBand="0" w:noVBand="1"/>
      </w:tblPr>
      <w:tblGrid>
        <w:gridCol w:w="710"/>
        <w:gridCol w:w="2066"/>
        <w:gridCol w:w="1030"/>
        <w:gridCol w:w="1843"/>
        <w:gridCol w:w="1573"/>
        <w:gridCol w:w="1573"/>
      </w:tblGrid>
      <w:tr w:rsidR="005236DE" w:rsidRPr="00F86BE0" w14:paraId="0299B312" w14:textId="1F5F5F34" w:rsidTr="003613BB">
        <w:trPr>
          <w:cnfStyle w:val="100000000000" w:firstRow="1" w:lastRow="0" w:firstColumn="0" w:lastColumn="0" w:oddVBand="0" w:evenVBand="0" w:oddHBand="0" w:evenHBand="0" w:firstRowFirstColumn="0" w:firstRowLastColumn="0" w:lastRowFirstColumn="0" w:lastRowLastColumn="0"/>
          <w:trHeight w:val="485"/>
        </w:trPr>
        <w:sdt>
          <w:sdtPr>
            <w:rPr>
              <w:rFonts w:ascii="Times New Roman" w:hAnsi="Times New Roman" w:cs="Times New Roman"/>
              <w:sz w:val="24"/>
              <w:szCs w:val="24"/>
            </w:rPr>
            <w:id w:val="6002729"/>
            <w:placeholder>
              <w:docPart w:val="1C604A9C5EDFCE4BAE066714D069BE64"/>
            </w:placeholder>
            <w:text/>
          </w:sdtPr>
          <w:sdtEndPr/>
          <w:sdtContent>
            <w:tc>
              <w:tcPr>
                <w:tcW w:w="710" w:type="dxa"/>
                <w:vAlign w:val="center"/>
              </w:tcPr>
              <w:p w14:paraId="63E433C2" w14:textId="77777777" w:rsidR="005236DE" w:rsidRPr="00F86BE0" w:rsidRDefault="005236DE" w:rsidP="00BC0D8A">
                <w:pPr>
                  <w:pStyle w:val="TableHeading-Left"/>
                  <w:rPr>
                    <w:rFonts w:ascii="Times New Roman" w:hAnsi="Times New Roman" w:cs="Times New Roman"/>
                    <w:sz w:val="24"/>
                    <w:szCs w:val="24"/>
                  </w:rPr>
                </w:pPr>
                <w:r w:rsidRPr="00F86BE0">
                  <w:rPr>
                    <w:rFonts w:ascii="Times New Roman" w:hAnsi="Times New Roman" w:cs="Times New Roman"/>
                    <w:sz w:val="24"/>
                    <w:szCs w:val="24"/>
                  </w:rPr>
                  <w:t>Type</w:t>
                </w:r>
              </w:p>
            </w:tc>
          </w:sdtContent>
        </w:sdt>
        <w:sdt>
          <w:sdtPr>
            <w:rPr>
              <w:rFonts w:ascii="Times New Roman" w:hAnsi="Times New Roman" w:cs="Times New Roman"/>
              <w:sz w:val="24"/>
              <w:szCs w:val="24"/>
            </w:rPr>
            <w:id w:val="6002731"/>
            <w:placeholder>
              <w:docPart w:val="7BC1335BF6D2F54CBE2C6D49EAC9BE92"/>
            </w:placeholder>
            <w:text/>
          </w:sdtPr>
          <w:sdtEndPr/>
          <w:sdtContent>
            <w:tc>
              <w:tcPr>
                <w:tcW w:w="2066" w:type="dxa"/>
                <w:vAlign w:val="center"/>
              </w:tcPr>
              <w:p w14:paraId="44A292A3" w14:textId="4F4EC3A6" w:rsidR="005236DE" w:rsidRPr="00F86BE0" w:rsidRDefault="005236DE"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End date</w:t>
                </w:r>
              </w:p>
            </w:tc>
          </w:sdtContent>
        </w:sdt>
        <w:sdt>
          <w:sdtPr>
            <w:rPr>
              <w:rFonts w:ascii="Times New Roman" w:hAnsi="Times New Roman" w:cs="Times New Roman"/>
              <w:sz w:val="24"/>
              <w:szCs w:val="24"/>
            </w:rPr>
            <w:id w:val="6002748"/>
            <w:placeholder>
              <w:docPart w:val="FD1A0C1E24435443A3873DA8214D846C"/>
            </w:placeholder>
            <w:text/>
          </w:sdtPr>
          <w:sdtEndPr/>
          <w:sdtContent>
            <w:tc>
              <w:tcPr>
                <w:tcW w:w="1030" w:type="dxa"/>
                <w:vAlign w:val="center"/>
              </w:tcPr>
              <w:p w14:paraId="2BE0460A" w14:textId="77777777" w:rsidR="005236DE" w:rsidRPr="00F86BE0" w:rsidRDefault="005236DE"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Member</w:t>
                </w:r>
              </w:p>
            </w:tc>
          </w:sdtContent>
        </w:sdt>
        <w:sdt>
          <w:sdtPr>
            <w:rPr>
              <w:rFonts w:ascii="Times New Roman" w:hAnsi="Times New Roman" w:cs="Times New Roman"/>
              <w:sz w:val="24"/>
              <w:szCs w:val="24"/>
            </w:rPr>
            <w:id w:val="6002750"/>
            <w:placeholder>
              <w:docPart w:val="44E21E35F4DA1147B9EAD8EF2111236D"/>
            </w:placeholder>
            <w:text/>
          </w:sdtPr>
          <w:sdtEndPr/>
          <w:sdtContent>
            <w:tc>
              <w:tcPr>
                <w:tcW w:w="1843" w:type="dxa"/>
                <w:vAlign w:val="center"/>
              </w:tcPr>
              <w:p w14:paraId="55EBCAC5" w14:textId="77777777" w:rsidR="005236DE" w:rsidRPr="00F86BE0" w:rsidRDefault="005236DE"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L/S/R</w:t>
                </w:r>
              </w:p>
            </w:tc>
          </w:sdtContent>
        </w:sdt>
        <w:tc>
          <w:tcPr>
            <w:tcW w:w="1573" w:type="dxa"/>
          </w:tcPr>
          <w:p w14:paraId="51CEB8F0" w14:textId="77777777" w:rsidR="005236DE" w:rsidRPr="00F86BE0" w:rsidRDefault="005236DE" w:rsidP="00BC0D8A">
            <w:pPr>
              <w:pStyle w:val="TableHeading-Center"/>
              <w:rPr>
                <w:rFonts w:ascii="Times New Roman" w:hAnsi="Times New Roman" w:cs="Times New Roman"/>
                <w:sz w:val="24"/>
                <w:szCs w:val="24"/>
              </w:rPr>
            </w:pPr>
            <w:r w:rsidRPr="00F86BE0">
              <w:rPr>
                <w:rFonts w:ascii="Times New Roman" w:hAnsi="Times New Roman" w:cs="Times New Roman"/>
                <w:sz w:val="24"/>
                <w:szCs w:val="24"/>
              </w:rPr>
              <w:t>Non-member</w:t>
            </w:r>
          </w:p>
        </w:tc>
        <w:tc>
          <w:tcPr>
            <w:tcW w:w="1573" w:type="dxa"/>
          </w:tcPr>
          <w:p w14:paraId="28D42314" w14:textId="29F68041" w:rsidR="005236DE" w:rsidRPr="00F86BE0" w:rsidRDefault="005236DE" w:rsidP="00BC0D8A">
            <w:pPr>
              <w:pStyle w:val="TableHeading-Center"/>
              <w:rPr>
                <w:ins w:id="5" w:author="Radhika Grover" w:date="2016-01-06T17:41:00Z"/>
                <w:rFonts w:ascii="Times New Roman" w:hAnsi="Times New Roman" w:cs="Times New Roman"/>
                <w:sz w:val="24"/>
                <w:szCs w:val="24"/>
              </w:rPr>
            </w:pPr>
            <w:ins w:id="6" w:author="Radhika Grover" w:date="2016-01-06T17:41:00Z">
              <w:r>
                <w:rPr>
                  <w:rFonts w:ascii="Times New Roman" w:hAnsi="Times New Roman" w:cs="Times New Roman"/>
                  <w:sz w:val="24"/>
                  <w:szCs w:val="24"/>
                </w:rPr>
                <w:t>All-access</w:t>
              </w:r>
            </w:ins>
          </w:p>
        </w:tc>
      </w:tr>
    </w:tbl>
    <w:p w14:paraId="6D960971" w14:textId="77777777" w:rsidR="005F2C26" w:rsidRDefault="005F2C26" w:rsidP="00F86BE0">
      <w:pPr>
        <w:pStyle w:val="BodyText"/>
        <w:spacing w:after="120"/>
        <w:rPr>
          <w:rFonts w:ascii="Times New Roman" w:hAnsi="Times New Roman" w:cs="Times New Roman"/>
          <w:sz w:val="24"/>
          <w:szCs w:val="24"/>
        </w:rPr>
      </w:pPr>
    </w:p>
    <w:p w14:paraId="2DB014B4" w14:textId="7EB2E9F1" w:rsidR="006F7602" w:rsidRPr="00CA32C6" w:rsidRDefault="006F7602" w:rsidP="00F86BE0">
      <w:pPr>
        <w:pStyle w:val="BodyText"/>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The Type field is one of the following:</w:t>
      </w:r>
    </w:p>
    <w:p w14:paraId="46F36E9F" w14:textId="77777777" w:rsidR="00CA32C6" w:rsidRPr="00CA32C6" w:rsidRDefault="00CA32C6" w:rsidP="00CA32C6">
      <w:pPr>
        <w:pStyle w:val="BodyText"/>
        <w:numPr>
          <w:ilvl w:val="0"/>
          <w:numId w:val="8"/>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Early</w:t>
      </w:r>
    </w:p>
    <w:p w14:paraId="03E7A4F4" w14:textId="77777777" w:rsidR="00CA32C6" w:rsidRPr="00CA32C6" w:rsidRDefault="00CA32C6" w:rsidP="00CA32C6">
      <w:pPr>
        <w:pStyle w:val="BodyText"/>
        <w:numPr>
          <w:ilvl w:val="0"/>
          <w:numId w:val="8"/>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Advanced</w:t>
      </w:r>
    </w:p>
    <w:p w14:paraId="68AFDA4A" w14:textId="77777777" w:rsidR="00CA32C6" w:rsidRPr="00CA32C6" w:rsidRDefault="00CA32C6" w:rsidP="00CA32C6">
      <w:pPr>
        <w:pStyle w:val="BodyText"/>
        <w:numPr>
          <w:ilvl w:val="0"/>
          <w:numId w:val="8"/>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Regular</w:t>
      </w:r>
    </w:p>
    <w:p w14:paraId="3D5624D2" w14:textId="77777777" w:rsidR="00CA32C6" w:rsidRPr="00CA32C6" w:rsidRDefault="00CA32C6" w:rsidP="00CA32C6">
      <w:pPr>
        <w:pStyle w:val="BodyText"/>
        <w:numPr>
          <w:ilvl w:val="0"/>
          <w:numId w:val="8"/>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On-site</w:t>
      </w:r>
    </w:p>
    <w:p w14:paraId="5DFBFA2A" w14:textId="77777777" w:rsidR="00CA32C6" w:rsidRDefault="00CA32C6" w:rsidP="00CA32C6">
      <w:pPr>
        <w:pStyle w:val="BodyText"/>
        <w:spacing w:after="120"/>
        <w:ind w:left="720"/>
        <w:rPr>
          <w:rFonts w:ascii="Times New Roman" w:hAnsi="Times New Roman" w:cs="Times New Roman"/>
          <w:sz w:val="24"/>
          <w:szCs w:val="24"/>
        </w:rPr>
      </w:pPr>
    </w:p>
    <w:p w14:paraId="4DF212E9" w14:textId="77777777" w:rsidR="00F86BE0" w:rsidRPr="00F86BE0" w:rsidRDefault="00F86BE0" w:rsidP="00F86BE0">
      <w:pPr>
        <w:pStyle w:val="BodyText"/>
        <w:spacing w:after="120"/>
        <w:rPr>
          <w:rFonts w:ascii="Times New Roman" w:hAnsi="Times New Roman" w:cs="Times New Roman"/>
          <w:b/>
          <w:color w:val="548DD4" w:themeColor="text2" w:themeTint="99"/>
          <w:sz w:val="24"/>
          <w:szCs w:val="24"/>
        </w:rPr>
      </w:pPr>
      <w:r w:rsidRPr="00F86BE0">
        <w:rPr>
          <w:rFonts w:ascii="Times New Roman" w:hAnsi="Times New Roman" w:cs="Times New Roman"/>
          <w:b/>
          <w:color w:val="548DD4" w:themeColor="text2" w:themeTint="99"/>
          <w:sz w:val="24"/>
          <w:szCs w:val="24"/>
        </w:rPr>
        <w:t>Outputs of the Script</w:t>
      </w:r>
    </w:p>
    <w:p w14:paraId="5ACC5227" w14:textId="77777777" w:rsidR="00F86BE0" w:rsidRPr="00CA32C6" w:rsidRDefault="00F86BE0" w:rsidP="00F86BE0">
      <w:pPr>
        <w:pStyle w:val="BodyText"/>
        <w:numPr>
          <w:ilvl w:val="0"/>
          <w:numId w:val="1"/>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List of papers and poster with at least one fully paid registration.</w:t>
      </w:r>
    </w:p>
    <w:p w14:paraId="6B789661" w14:textId="36ACAE67" w:rsidR="00F86BE0" w:rsidRPr="00CA32C6" w:rsidRDefault="00F86BE0" w:rsidP="00F86BE0">
      <w:pPr>
        <w:pStyle w:val="BodyText"/>
        <w:numPr>
          <w:ilvl w:val="0"/>
          <w:numId w:val="1"/>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List of papers and posters without a valid registration</w:t>
      </w:r>
      <w:r w:rsidR="004F59A9" w:rsidRPr="00CA32C6">
        <w:rPr>
          <w:rFonts w:ascii="Times New Roman" w:hAnsi="Times New Roman" w:cs="Times New Roman"/>
          <w:color w:val="000000" w:themeColor="text1"/>
          <w:sz w:val="24"/>
          <w:szCs w:val="24"/>
        </w:rPr>
        <w:t>.</w:t>
      </w:r>
    </w:p>
    <w:p w14:paraId="0C2DFCE1" w14:textId="77777777" w:rsidR="00F86BE0" w:rsidRPr="00F86BE0" w:rsidRDefault="00F86BE0" w:rsidP="00F86BE0">
      <w:pPr>
        <w:pStyle w:val="BodyText"/>
        <w:spacing w:after="120"/>
        <w:rPr>
          <w:rFonts w:ascii="Times New Roman" w:hAnsi="Times New Roman" w:cs="Times New Roman"/>
          <w:sz w:val="24"/>
          <w:szCs w:val="24"/>
        </w:rPr>
      </w:pPr>
    </w:p>
    <w:p w14:paraId="2CCF6142" w14:textId="77777777" w:rsidR="00CA32C6" w:rsidRDefault="00CA32C6" w:rsidP="00F86BE0">
      <w:pPr>
        <w:pStyle w:val="BodyText"/>
        <w:spacing w:after="120"/>
        <w:rPr>
          <w:rFonts w:ascii="Times New Roman" w:hAnsi="Times New Roman" w:cs="Times New Roman"/>
          <w:b/>
          <w:color w:val="548DD4" w:themeColor="text2" w:themeTint="99"/>
          <w:sz w:val="24"/>
          <w:szCs w:val="24"/>
        </w:rPr>
      </w:pPr>
    </w:p>
    <w:p w14:paraId="5B4AFE1B" w14:textId="77777777" w:rsidR="00F86BE0" w:rsidRPr="00F86BE0" w:rsidRDefault="00F86BE0" w:rsidP="00F86BE0">
      <w:pPr>
        <w:pStyle w:val="BodyText"/>
        <w:spacing w:after="120"/>
        <w:rPr>
          <w:rFonts w:ascii="Times New Roman" w:hAnsi="Times New Roman" w:cs="Times New Roman"/>
          <w:b/>
          <w:color w:val="548DD4" w:themeColor="text2" w:themeTint="99"/>
          <w:sz w:val="24"/>
          <w:szCs w:val="24"/>
        </w:rPr>
      </w:pPr>
      <w:r w:rsidRPr="00F86BE0">
        <w:rPr>
          <w:rFonts w:ascii="Times New Roman" w:hAnsi="Times New Roman" w:cs="Times New Roman"/>
          <w:b/>
          <w:color w:val="548DD4" w:themeColor="text2" w:themeTint="99"/>
          <w:sz w:val="24"/>
          <w:szCs w:val="24"/>
        </w:rPr>
        <w:t>Rules</w:t>
      </w:r>
    </w:p>
    <w:p w14:paraId="67033EC1" w14:textId="62FDD3AE" w:rsidR="00F86BE0" w:rsidRPr="00CA32C6" w:rsidRDefault="00F86BE0" w:rsidP="00F86BE0">
      <w:pPr>
        <w:pStyle w:val="BodyText"/>
        <w:numPr>
          <w:ilvl w:val="0"/>
          <w:numId w:val="2"/>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One full</w:t>
      </w:r>
      <w:r w:rsidR="008511ED" w:rsidRPr="00CA32C6">
        <w:rPr>
          <w:rFonts w:ascii="Times New Roman" w:hAnsi="Times New Roman" w:cs="Times New Roman"/>
          <w:color w:val="000000" w:themeColor="text1"/>
          <w:sz w:val="24"/>
          <w:szCs w:val="24"/>
        </w:rPr>
        <w:t xml:space="preserve">y paid registration </w:t>
      </w:r>
      <w:r w:rsidRPr="00CA32C6">
        <w:rPr>
          <w:rFonts w:ascii="Times New Roman" w:hAnsi="Times New Roman" w:cs="Times New Roman"/>
          <w:color w:val="000000" w:themeColor="text1"/>
          <w:sz w:val="24"/>
          <w:szCs w:val="24"/>
        </w:rPr>
        <w:t>covers two papers.</w:t>
      </w:r>
    </w:p>
    <w:p w14:paraId="028B5001" w14:textId="36377C53" w:rsidR="00F86BE0" w:rsidRPr="00CA32C6" w:rsidRDefault="008511ED" w:rsidP="008511ED">
      <w:pPr>
        <w:pStyle w:val="BodyText"/>
        <w:numPr>
          <w:ilvl w:val="0"/>
          <w:numId w:val="2"/>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One fully paid registration covers </w:t>
      </w:r>
      <w:r w:rsidR="00F86BE0" w:rsidRPr="00CA32C6">
        <w:rPr>
          <w:rFonts w:ascii="Times New Roman" w:hAnsi="Times New Roman" w:cs="Times New Roman"/>
          <w:color w:val="000000" w:themeColor="text1"/>
          <w:sz w:val="24"/>
          <w:szCs w:val="24"/>
        </w:rPr>
        <w:t>one paper and one poster.</w:t>
      </w:r>
    </w:p>
    <w:p w14:paraId="232CA19D" w14:textId="205DB247" w:rsidR="0047774A" w:rsidRPr="003613BB" w:rsidRDefault="00EE41A7" w:rsidP="008511ED">
      <w:pPr>
        <w:pStyle w:val="BodyText"/>
        <w:numPr>
          <w:ilvl w:val="0"/>
          <w:numId w:val="2"/>
        </w:numPr>
        <w:spacing w:after="120"/>
        <w:rPr>
          <w:rFonts w:ascii="Times New Roman" w:hAnsi="Times New Roman" w:cs="Times New Roman"/>
          <w:color w:val="000000" w:themeColor="text1"/>
          <w:sz w:val="24"/>
          <w:szCs w:val="24"/>
        </w:rPr>
      </w:pPr>
      <w:r w:rsidRPr="003613BB">
        <w:rPr>
          <w:rFonts w:ascii="Times New Roman" w:hAnsi="Times New Roman" w:cs="Times New Roman"/>
          <w:color w:val="000000" w:themeColor="text1"/>
          <w:sz w:val="24"/>
          <w:szCs w:val="24"/>
        </w:rPr>
        <w:t xml:space="preserve">One fully paid registration covers two posters. </w:t>
      </w:r>
    </w:p>
    <w:p w14:paraId="69405090" w14:textId="3984B26B" w:rsidR="000A1389" w:rsidRPr="00CA32C6" w:rsidRDefault="000A1389" w:rsidP="000A1389">
      <w:pPr>
        <w:pStyle w:val="ListParagraph"/>
        <w:numPr>
          <w:ilvl w:val="0"/>
          <w:numId w:val="2"/>
        </w:numPr>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Attendees may register with “All Access” rates instead of member, nonmember, or L/S/R. Each “All Access” registration counts as </w:t>
      </w:r>
      <w:r w:rsidRPr="00CA32C6">
        <w:rPr>
          <w:rFonts w:ascii="Times New Roman" w:hAnsi="Times New Roman" w:cs="Times New Roman"/>
          <w:i/>
          <w:color w:val="000000" w:themeColor="text1"/>
          <w:sz w:val="24"/>
          <w:szCs w:val="24"/>
        </w:rPr>
        <w:t>one</w:t>
      </w:r>
      <w:r w:rsidRPr="00CA32C6">
        <w:rPr>
          <w:rFonts w:ascii="Times New Roman" w:hAnsi="Times New Roman" w:cs="Times New Roman"/>
          <w:color w:val="000000" w:themeColor="text1"/>
          <w:sz w:val="24"/>
          <w:szCs w:val="24"/>
        </w:rPr>
        <w:t xml:space="preserve"> </w:t>
      </w:r>
      <w:r w:rsidRPr="00CA32C6">
        <w:rPr>
          <w:rFonts w:ascii="Times New Roman" w:hAnsi="Times New Roman" w:cs="Times New Roman"/>
          <w:i/>
          <w:color w:val="000000" w:themeColor="text1"/>
          <w:sz w:val="24"/>
          <w:szCs w:val="24"/>
        </w:rPr>
        <w:t>fully paid registration</w:t>
      </w:r>
      <w:r w:rsidRPr="00CA32C6">
        <w:rPr>
          <w:rFonts w:ascii="Times New Roman" w:hAnsi="Times New Roman" w:cs="Times New Roman"/>
          <w:color w:val="000000" w:themeColor="text1"/>
          <w:sz w:val="24"/>
          <w:szCs w:val="24"/>
        </w:rPr>
        <w:t xml:space="preserve"> for the RFID conference.</w:t>
      </w:r>
    </w:p>
    <w:p w14:paraId="2BB85047" w14:textId="77777777" w:rsidR="004F59A9" w:rsidRDefault="004F59A9" w:rsidP="004F59A9">
      <w:pPr>
        <w:pStyle w:val="BodyText"/>
        <w:spacing w:after="120"/>
        <w:rPr>
          <w:rFonts w:ascii="Times New Roman" w:hAnsi="Times New Roman" w:cs="Times New Roman"/>
          <w:sz w:val="24"/>
          <w:szCs w:val="24"/>
        </w:rPr>
      </w:pPr>
    </w:p>
    <w:p w14:paraId="58EC6D30" w14:textId="4512B7B1" w:rsidR="004F59A9" w:rsidRDefault="004F59A9" w:rsidP="00F86BE0">
      <w:pPr>
        <w:pStyle w:val="BodyText"/>
        <w:spacing w:after="120"/>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Examples</w:t>
      </w:r>
    </w:p>
    <w:p w14:paraId="0125A987" w14:textId="41611941" w:rsidR="004F59A9" w:rsidRPr="00CA32C6" w:rsidRDefault="001001F9" w:rsidP="00F86BE0">
      <w:pPr>
        <w:pStyle w:val="BodyText"/>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Case 1. Authors A- G have 2 accepted papers and 1 poster. A and B have a fully paid registration. The script lists 1 to 3 as those with valid registrations. </w:t>
      </w:r>
    </w:p>
    <w:p w14:paraId="60112864" w14:textId="40CB3237" w:rsidR="001001F9" w:rsidRPr="00CA32C6" w:rsidRDefault="001001F9" w:rsidP="00F86BE0">
      <w:pPr>
        <w:pStyle w:val="BodyText"/>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Paper 1    A   B   C</w:t>
      </w:r>
    </w:p>
    <w:p w14:paraId="0B07AED7" w14:textId="4557BF97" w:rsidR="001001F9" w:rsidRPr="00CA32C6" w:rsidRDefault="001001F9" w:rsidP="00F86BE0">
      <w:pPr>
        <w:pStyle w:val="BodyText"/>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Paper 2    A   D  E</w:t>
      </w:r>
    </w:p>
    <w:p w14:paraId="4E524617" w14:textId="16F7F43A" w:rsidR="001001F9" w:rsidRPr="00CA32C6" w:rsidRDefault="001001F9" w:rsidP="00F86BE0">
      <w:pPr>
        <w:pStyle w:val="BodyText"/>
        <w:spacing w:after="120"/>
        <w:rPr>
          <w:rFonts w:ascii="Times New Roman" w:hAnsi="Times New Roman" w:cs="Times New Roman"/>
          <w:b/>
          <w:color w:val="000000" w:themeColor="text1"/>
          <w:sz w:val="24"/>
          <w:szCs w:val="24"/>
        </w:rPr>
      </w:pPr>
      <w:r w:rsidRPr="00CA32C6">
        <w:rPr>
          <w:rFonts w:ascii="Times New Roman" w:hAnsi="Times New Roman" w:cs="Times New Roman"/>
          <w:color w:val="000000" w:themeColor="text1"/>
          <w:sz w:val="24"/>
          <w:szCs w:val="24"/>
        </w:rPr>
        <w:t xml:space="preserve">Poster 3   A  F  </w:t>
      </w:r>
      <w:r w:rsidR="00176223" w:rsidRPr="00CA32C6">
        <w:rPr>
          <w:rFonts w:ascii="Times New Roman" w:hAnsi="Times New Roman" w:cs="Times New Roman"/>
          <w:color w:val="000000" w:themeColor="text1"/>
          <w:sz w:val="24"/>
          <w:szCs w:val="24"/>
        </w:rPr>
        <w:t xml:space="preserve"> </w:t>
      </w:r>
      <w:r w:rsidRPr="00CA32C6">
        <w:rPr>
          <w:rFonts w:ascii="Times New Roman" w:hAnsi="Times New Roman" w:cs="Times New Roman"/>
          <w:color w:val="000000" w:themeColor="text1"/>
          <w:sz w:val="24"/>
          <w:szCs w:val="24"/>
        </w:rPr>
        <w:t>G</w:t>
      </w:r>
    </w:p>
    <w:p w14:paraId="4C6A8EE5" w14:textId="4D962451" w:rsidR="001001F9" w:rsidRPr="00CA32C6" w:rsidRDefault="001001F9" w:rsidP="001001F9">
      <w:pPr>
        <w:pStyle w:val="BodyText"/>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Case 2. Authors A- </w:t>
      </w:r>
      <w:r w:rsidR="00AA4874" w:rsidRPr="00CA32C6">
        <w:rPr>
          <w:rFonts w:ascii="Times New Roman" w:hAnsi="Times New Roman" w:cs="Times New Roman"/>
          <w:color w:val="000000" w:themeColor="text1"/>
          <w:sz w:val="24"/>
          <w:szCs w:val="24"/>
        </w:rPr>
        <w:t>E</w:t>
      </w:r>
      <w:r w:rsidRPr="00CA32C6">
        <w:rPr>
          <w:rFonts w:ascii="Times New Roman" w:hAnsi="Times New Roman" w:cs="Times New Roman"/>
          <w:color w:val="000000" w:themeColor="text1"/>
          <w:sz w:val="24"/>
          <w:szCs w:val="24"/>
        </w:rPr>
        <w:t xml:space="preserve"> have 2 accepted papers and 1 poster. A </w:t>
      </w:r>
      <w:r w:rsidR="00C0308D" w:rsidRPr="00CA32C6">
        <w:rPr>
          <w:rFonts w:ascii="Times New Roman" w:hAnsi="Times New Roman" w:cs="Times New Roman"/>
          <w:color w:val="000000" w:themeColor="text1"/>
          <w:sz w:val="24"/>
          <w:szCs w:val="24"/>
        </w:rPr>
        <w:t>has</w:t>
      </w:r>
      <w:r w:rsidRPr="00CA32C6">
        <w:rPr>
          <w:rFonts w:ascii="Times New Roman" w:hAnsi="Times New Roman" w:cs="Times New Roman"/>
          <w:color w:val="000000" w:themeColor="text1"/>
          <w:sz w:val="24"/>
          <w:szCs w:val="24"/>
        </w:rPr>
        <w:t xml:space="preserve"> a fully paid registration</w:t>
      </w:r>
      <w:r w:rsidR="00C0308D" w:rsidRPr="00CA32C6">
        <w:rPr>
          <w:rFonts w:ascii="Times New Roman" w:hAnsi="Times New Roman" w:cs="Times New Roman"/>
          <w:color w:val="000000" w:themeColor="text1"/>
          <w:sz w:val="24"/>
          <w:szCs w:val="24"/>
        </w:rPr>
        <w:t xml:space="preserve"> and E has a L/S/R registration. </w:t>
      </w:r>
      <w:r w:rsidRPr="00CA32C6">
        <w:rPr>
          <w:rFonts w:ascii="Times New Roman" w:hAnsi="Times New Roman" w:cs="Times New Roman"/>
          <w:color w:val="000000" w:themeColor="text1"/>
          <w:sz w:val="24"/>
          <w:szCs w:val="24"/>
        </w:rPr>
        <w:t xml:space="preserve">The script lists 1 as those with valid registrations. </w:t>
      </w:r>
    </w:p>
    <w:p w14:paraId="2EF8D56A" w14:textId="77777777" w:rsidR="001001F9" w:rsidRPr="00CA32C6" w:rsidRDefault="001001F9" w:rsidP="001001F9">
      <w:pPr>
        <w:pStyle w:val="BodyText"/>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Paper 1    A   B   C</w:t>
      </w:r>
    </w:p>
    <w:p w14:paraId="1B1FFE67" w14:textId="0BD36685" w:rsidR="001001F9" w:rsidRPr="00CA32C6" w:rsidRDefault="001001F9" w:rsidP="001001F9">
      <w:pPr>
        <w:pStyle w:val="BodyText"/>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Paper 2    </w:t>
      </w:r>
      <w:r w:rsidR="00C0308D" w:rsidRPr="00CA32C6">
        <w:rPr>
          <w:rFonts w:ascii="Times New Roman" w:hAnsi="Times New Roman" w:cs="Times New Roman"/>
          <w:color w:val="000000" w:themeColor="text1"/>
          <w:sz w:val="24"/>
          <w:szCs w:val="24"/>
        </w:rPr>
        <w:t>E</w:t>
      </w:r>
      <w:r w:rsidRPr="00CA32C6">
        <w:rPr>
          <w:rFonts w:ascii="Times New Roman" w:hAnsi="Times New Roman" w:cs="Times New Roman"/>
          <w:color w:val="000000" w:themeColor="text1"/>
          <w:sz w:val="24"/>
          <w:szCs w:val="24"/>
        </w:rPr>
        <w:t xml:space="preserve">   </w:t>
      </w:r>
      <w:r w:rsidR="00AA4874" w:rsidRPr="00CA32C6">
        <w:rPr>
          <w:rFonts w:ascii="Times New Roman" w:hAnsi="Times New Roman" w:cs="Times New Roman"/>
          <w:color w:val="000000" w:themeColor="text1"/>
          <w:sz w:val="24"/>
          <w:szCs w:val="24"/>
        </w:rPr>
        <w:t>C</w:t>
      </w:r>
      <w:r w:rsidRPr="00CA32C6">
        <w:rPr>
          <w:rFonts w:ascii="Times New Roman" w:hAnsi="Times New Roman" w:cs="Times New Roman"/>
          <w:color w:val="000000" w:themeColor="text1"/>
          <w:sz w:val="24"/>
          <w:szCs w:val="24"/>
        </w:rPr>
        <w:t xml:space="preserve">  </w:t>
      </w:r>
      <w:r w:rsidR="00AA4874" w:rsidRPr="00CA32C6">
        <w:rPr>
          <w:rFonts w:ascii="Times New Roman" w:hAnsi="Times New Roman" w:cs="Times New Roman"/>
          <w:color w:val="000000" w:themeColor="text1"/>
          <w:sz w:val="24"/>
          <w:szCs w:val="24"/>
        </w:rPr>
        <w:t>D</w:t>
      </w:r>
    </w:p>
    <w:p w14:paraId="356F866B" w14:textId="21929AE8" w:rsidR="001001F9" w:rsidRPr="00CA32C6" w:rsidRDefault="001001F9" w:rsidP="001001F9">
      <w:pPr>
        <w:pStyle w:val="BodyText"/>
        <w:spacing w:after="120"/>
        <w:rPr>
          <w:rFonts w:ascii="Times New Roman" w:hAnsi="Times New Roman" w:cs="Times New Roman"/>
          <w:b/>
          <w:color w:val="000000" w:themeColor="text1"/>
          <w:sz w:val="24"/>
          <w:szCs w:val="24"/>
        </w:rPr>
      </w:pPr>
      <w:r w:rsidRPr="00CA32C6">
        <w:rPr>
          <w:rFonts w:ascii="Times New Roman" w:hAnsi="Times New Roman" w:cs="Times New Roman"/>
          <w:color w:val="000000" w:themeColor="text1"/>
          <w:sz w:val="24"/>
          <w:szCs w:val="24"/>
        </w:rPr>
        <w:t xml:space="preserve">Poster 3   </w:t>
      </w:r>
      <w:r w:rsidR="00AA4874" w:rsidRPr="00CA32C6">
        <w:rPr>
          <w:rFonts w:ascii="Times New Roman" w:hAnsi="Times New Roman" w:cs="Times New Roman"/>
          <w:color w:val="000000" w:themeColor="text1"/>
          <w:sz w:val="24"/>
          <w:szCs w:val="24"/>
        </w:rPr>
        <w:t>B</w:t>
      </w:r>
      <w:r w:rsidRPr="00CA32C6">
        <w:rPr>
          <w:rFonts w:ascii="Times New Roman" w:hAnsi="Times New Roman" w:cs="Times New Roman"/>
          <w:color w:val="000000" w:themeColor="text1"/>
          <w:sz w:val="24"/>
          <w:szCs w:val="24"/>
        </w:rPr>
        <w:t xml:space="preserve">  </w:t>
      </w:r>
      <w:r w:rsidR="006A1D0D" w:rsidRPr="00CA32C6">
        <w:rPr>
          <w:rFonts w:ascii="Times New Roman" w:hAnsi="Times New Roman" w:cs="Times New Roman"/>
          <w:color w:val="000000" w:themeColor="text1"/>
          <w:sz w:val="24"/>
          <w:szCs w:val="24"/>
        </w:rPr>
        <w:t xml:space="preserve"> </w:t>
      </w:r>
      <w:r w:rsidR="00AA4874" w:rsidRPr="00CA32C6">
        <w:rPr>
          <w:rFonts w:ascii="Times New Roman" w:hAnsi="Times New Roman" w:cs="Times New Roman"/>
          <w:color w:val="000000" w:themeColor="text1"/>
          <w:sz w:val="24"/>
          <w:szCs w:val="24"/>
        </w:rPr>
        <w:t>E</w:t>
      </w:r>
      <w:r w:rsidRPr="00CA32C6">
        <w:rPr>
          <w:rFonts w:ascii="Times New Roman" w:hAnsi="Times New Roman" w:cs="Times New Roman"/>
          <w:color w:val="000000" w:themeColor="text1"/>
          <w:sz w:val="24"/>
          <w:szCs w:val="24"/>
        </w:rPr>
        <w:t xml:space="preserve">  </w:t>
      </w:r>
      <w:r w:rsidR="00AA4874" w:rsidRPr="00CA32C6">
        <w:rPr>
          <w:rFonts w:ascii="Times New Roman" w:hAnsi="Times New Roman" w:cs="Times New Roman"/>
          <w:color w:val="000000" w:themeColor="text1"/>
          <w:sz w:val="24"/>
          <w:szCs w:val="24"/>
        </w:rPr>
        <w:t>D</w:t>
      </w:r>
    </w:p>
    <w:p w14:paraId="21E4E7F8" w14:textId="77777777" w:rsidR="004F59A9" w:rsidRPr="00CA32C6" w:rsidRDefault="004F59A9" w:rsidP="00F86BE0">
      <w:pPr>
        <w:pStyle w:val="BodyText"/>
        <w:spacing w:after="120"/>
        <w:rPr>
          <w:rFonts w:ascii="Times New Roman" w:hAnsi="Times New Roman" w:cs="Times New Roman"/>
          <w:b/>
          <w:color w:val="000000" w:themeColor="text1"/>
          <w:sz w:val="24"/>
          <w:szCs w:val="24"/>
        </w:rPr>
      </w:pPr>
    </w:p>
    <w:p w14:paraId="5FB0B3D8" w14:textId="5823388B" w:rsidR="00216C1B" w:rsidRDefault="00216C1B" w:rsidP="00216C1B">
      <w:pPr>
        <w:pStyle w:val="BodyText"/>
        <w:spacing w:after="120"/>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Assumptions</w:t>
      </w:r>
    </w:p>
    <w:p w14:paraId="2CD2C3F4" w14:textId="3943A641" w:rsidR="00F53584" w:rsidRPr="00CA32C6" w:rsidRDefault="00F53584" w:rsidP="00F53584">
      <w:pPr>
        <w:pStyle w:val="BodyText"/>
        <w:numPr>
          <w:ilvl w:val="0"/>
          <w:numId w:val="2"/>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The titles </w:t>
      </w:r>
      <w:r w:rsidR="00EE41A7" w:rsidRPr="00CA32C6">
        <w:rPr>
          <w:rFonts w:ascii="Times New Roman" w:hAnsi="Times New Roman" w:cs="Times New Roman"/>
          <w:color w:val="000000" w:themeColor="text1"/>
          <w:sz w:val="24"/>
          <w:szCs w:val="24"/>
        </w:rPr>
        <w:t xml:space="preserve">of the pertinent columns </w:t>
      </w:r>
      <w:r w:rsidRPr="00CA32C6">
        <w:rPr>
          <w:rFonts w:ascii="Times New Roman" w:hAnsi="Times New Roman" w:cs="Times New Roman"/>
          <w:color w:val="000000" w:themeColor="text1"/>
          <w:sz w:val="24"/>
          <w:szCs w:val="24"/>
        </w:rPr>
        <w:t xml:space="preserve">in the Excel </w:t>
      </w:r>
      <w:r w:rsidR="00EE41A7" w:rsidRPr="00CA32C6">
        <w:rPr>
          <w:rFonts w:ascii="Times New Roman" w:hAnsi="Times New Roman" w:cs="Times New Roman"/>
          <w:color w:val="000000" w:themeColor="text1"/>
          <w:sz w:val="24"/>
          <w:szCs w:val="24"/>
        </w:rPr>
        <w:t>files</w:t>
      </w:r>
      <w:r w:rsidRPr="00CA32C6">
        <w:rPr>
          <w:rFonts w:ascii="Times New Roman" w:hAnsi="Times New Roman" w:cs="Times New Roman"/>
          <w:color w:val="000000" w:themeColor="text1"/>
          <w:sz w:val="24"/>
          <w:szCs w:val="24"/>
        </w:rPr>
        <w:t xml:space="preserve"> do not change</w:t>
      </w:r>
      <w:r w:rsidR="00EE41A7" w:rsidRPr="00CA32C6">
        <w:rPr>
          <w:rFonts w:ascii="Times New Roman" w:hAnsi="Times New Roman" w:cs="Times New Roman"/>
          <w:color w:val="000000" w:themeColor="text1"/>
          <w:sz w:val="24"/>
          <w:szCs w:val="24"/>
        </w:rPr>
        <w:t>; however, the column order is variable.</w:t>
      </w:r>
    </w:p>
    <w:p w14:paraId="2CB43784" w14:textId="77777777" w:rsidR="00F53584" w:rsidRPr="00CA32C6" w:rsidRDefault="00F53584" w:rsidP="00F53584">
      <w:pPr>
        <w:pStyle w:val="BodyText"/>
        <w:numPr>
          <w:ilvl w:val="0"/>
          <w:numId w:val="2"/>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The number of authors for each paper/poster is variable.</w:t>
      </w:r>
    </w:p>
    <w:p w14:paraId="4D56051B" w14:textId="75378872" w:rsidR="00841D7F" w:rsidRPr="00CA32C6" w:rsidRDefault="00841D7F" w:rsidP="00F53584">
      <w:pPr>
        <w:pStyle w:val="BodyText"/>
        <w:numPr>
          <w:ilvl w:val="0"/>
          <w:numId w:val="2"/>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 xml:space="preserve">The format for dates is: </w:t>
      </w:r>
      <w:r w:rsidR="00A01ECA" w:rsidRPr="00CA32C6">
        <w:rPr>
          <w:rFonts w:ascii="Times New Roman" w:hAnsi="Times New Roman" w:cs="Times New Roman"/>
          <w:color w:val="000000" w:themeColor="text1"/>
          <w:sz w:val="24"/>
          <w:szCs w:val="24"/>
        </w:rPr>
        <w:t>month/day/year hour:min.</w:t>
      </w:r>
    </w:p>
    <w:p w14:paraId="23525F5D" w14:textId="2AB37C3C" w:rsidR="008511ED" w:rsidRDefault="008511ED" w:rsidP="00F53584">
      <w:pPr>
        <w:pStyle w:val="BodyText"/>
        <w:numPr>
          <w:ilvl w:val="0"/>
          <w:numId w:val="2"/>
        </w:numPr>
        <w:spacing w:after="120"/>
        <w:rPr>
          <w:ins w:id="7" w:author="Radhika Grover" w:date="2015-10-31T11:15:00Z"/>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Each registration by the same author is recorded as a sep</w:t>
      </w:r>
      <w:r w:rsidR="00EE41A7" w:rsidRPr="00CA32C6">
        <w:rPr>
          <w:rFonts w:ascii="Times New Roman" w:hAnsi="Times New Roman" w:cs="Times New Roman"/>
          <w:color w:val="000000" w:themeColor="text1"/>
          <w:sz w:val="24"/>
          <w:szCs w:val="24"/>
        </w:rPr>
        <w:t>arate entry along with the date in the Excel file.</w:t>
      </w:r>
    </w:p>
    <w:p w14:paraId="5D875D88" w14:textId="086377DC" w:rsidR="00CF31EC" w:rsidRPr="00CA32C6" w:rsidRDefault="00CF31EC" w:rsidP="00F53584">
      <w:pPr>
        <w:pStyle w:val="BodyText"/>
        <w:numPr>
          <w:ilvl w:val="0"/>
          <w:numId w:val="2"/>
        </w:numPr>
        <w:spacing w:after="120"/>
        <w:rPr>
          <w:rFonts w:ascii="Times New Roman" w:hAnsi="Times New Roman" w:cs="Times New Roman"/>
          <w:color w:val="000000" w:themeColor="text1"/>
          <w:sz w:val="24"/>
          <w:szCs w:val="24"/>
        </w:rPr>
      </w:pPr>
      <w:ins w:id="8" w:author="Radhika Grover" w:date="2015-10-31T11:15:00Z">
        <w:r>
          <w:rPr>
            <w:rFonts w:ascii="Times New Roman" w:hAnsi="Times New Roman" w:cs="Times New Roman"/>
            <w:color w:val="000000" w:themeColor="text1"/>
            <w:sz w:val="24"/>
            <w:szCs w:val="24"/>
          </w:rPr>
          <w:t>An attendee/author registers only once.</w:t>
        </w:r>
      </w:ins>
    </w:p>
    <w:p w14:paraId="4CA103A7" w14:textId="77777777" w:rsidR="009F12BF" w:rsidRDefault="009F12BF" w:rsidP="00F86BE0">
      <w:pPr>
        <w:pStyle w:val="BodyText"/>
        <w:spacing w:after="120"/>
        <w:rPr>
          <w:rFonts w:ascii="Times New Roman" w:hAnsi="Times New Roman" w:cs="Times New Roman"/>
          <w:b/>
          <w:color w:val="548DD4" w:themeColor="text2" w:themeTint="99"/>
          <w:sz w:val="24"/>
          <w:szCs w:val="24"/>
        </w:rPr>
      </w:pPr>
    </w:p>
    <w:p w14:paraId="2AD2FA11" w14:textId="77777777" w:rsidR="00CA32C6" w:rsidRDefault="00CA32C6" w:rsidP="00F86BE0">
      <w:pPr>
        <w:pStyle w:val="BodyText"/>
        <w:spacing w:after="120"/>
        <w:rPr>
          <w:rFonts w:ascii="Times New Roman" w:hAnsi="Times New Roman" w:cs="Times New Roman"/>
          <w:b/>
          <w:color w:val="548DD4" w:themeColor="text2" w:themeTint="99"/>
          <w:sz w:val="24"/>
          <w:szCs w:val="24"/>
        </w:rPr>
      </w:pPr>
    </w:p>
    <w:p w14:paraId="5E2CA98C" w14:textId="12F493B0" w:rsidR="00F86BE0" w:rsidRDefault="004F59A9" w:rsidP="00F86BE0">
      <w:pPr>
        <w:pStyle w:val="BodyText"/>
        <w:spacing w:after="120"/>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 xml:space="preserve">Scripts </w:t>
      </w:r>
      <w:r w:rsidR="005426BA">
        <w:rPr>
          <w:rFonts w:ascii="Times New Roman" w:hAnsi="Times New Roman" w:cs="Times New Roman"/>
          <w:b/>
          <w:color w:val="548DD4" w:themeColor="text2" w:themeTint="99"/>
          <w:sz w:val="24"/>
          <w:szCs w:val="24"/>
        </w:rPr>
        <w:t>Tasks</w:t>
      </w:r>
    </w:p>
    <w:p w14:paraId="4BD290BE" w14:textId="68079FA3" w:rsidR="004F59A9" w:rsidRPr="00CA32C6" w:rsidRDefault="004F59A9" w:rsidP="004F59A9">
      <w:pPr>
        <w:pStyle w:val="BodyText"/>
        <w:spacing w:after="120"/>
        <w:ind w:firstLine="36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The script will perform the following tasks:</w:t>
      </w:r>
    </w:p>
    <w:p w14:paraId="72715951" w14:textId="04F75E80" w:rsidR="00F86BE0" w:rsidRPr="00CA32C6" w:rsidRDefault="004F59A9" w:rsidP="004F59A9">
      <w:pPr>
        <w:pStyle w:val="BodyText"/>
        <w:numPr>
          <w:ilvl w:val="1"/>
          <w:numId w:val="2"/>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Identify</w:t>
      </w:r>
      <w:r w:rsidR="005426BA" w:rsidRPr="00CA32C6">
        <w:rPr>
          <w:rFonts w:ascii="Times New Roman" w:hAnsi="Times New Roman" w:cs="Times New Roman"/>
          <w:color w:val="000000" w:themeColor="text1"/>
          <w:sz w:val="24"/>
          <w:szCs w:val="24"/>
        </w:rPr>
        <w:t xml:space="preserve"> the number of </w:t>
      </w:r>
      <w:r w:rsidRPr="00CA32C6">
        <w:rPr>
          <w:rFonts w:ascii="Times New Roman" w:hAnsi="Times New Roman" w:cs="Times New Roman"/>
          <w:color w:val="000000" w:themeColor="text1"/>
          <w:sz w:val="24"/>
          <w:szCs w:val="24"/>
        </w:rPr>
        <w:t>fully paid</w:t>
      </w:r>
      <w:r w:rsidR="005426BA" w:rsidRPr="00CA32C6">
        <w:rPr>
          <w:rFonts w:ascii="Times New Roman" w:hAnsi="Times New Roman" w:cs="Times New Roman"/>
          <w:color w:val="000000" w:themeColor="text1"/>
          <w:sz w:val="24"/>
          <w:szCs w:val="24"/>
        </w:rPr>
        <w:t xml:space="preserve"> registrations</w:t>
      </w:r>
      <w:r w:rsidRPr="00CA32C6">
        <w:rPr>
          <w:rFonts w:ascii="Times New Roman" w:hAnsi="Times New Roman" w:cs="Times New Roman"/>
          <w:color w:val="000000" w:themeColor="text1"/>
          <w:sz w:val="24"/>
          <w:szCs w:val="24"/>
        </w:rPr>
        <w:t xml:space="preserve"> for </w:t>
      </w:r>
      <w:r w:rsidRPr="00CA32C6">
        <w:rPr>
          <w:rFonts w:ascii="Times New Roman" w:hAnsi="Times New Roman" w:cs="Times New Roman"/>
          <w:i/>
          <w:color w:val="000000" w:themeColor="text1"/>
          <w:sz w:val="24"/>
          <w:szCs w:val="24"/>
        </w:rPr>
        <w:t>each</w:t>
      </w:r>
      <w:r w:rsidRPr="00CA32C6">
        <w:rPr>
          <w:rFonts w:ascii="Times New Roman" w:hAnsi="Times New Roman" w:cs="Times New Roman"/>
          <w:color w:val="000000" w:themeColor="text1"/>
          <w:sz w:val="24"/>
          <w:szCs w:val="24"/>
        </w:rPr>
        <w:t xml:space="preserve"> author of a paper or poster. To do this, </w:t>
      </w:r>
      <w:r w:rsidR="005426BA" w:rsidRPr="00CA32C6">
        <w:rPr>
          <w:rFonts w:ascii="Times New Roman" w:hAnsi="Times New Roman" w:cs="Times New Roman"/>
          <w:color w:val="000000" w:themeColor="text1"/>
          <w:sz w:val="24"/>
          <w:szCs w:val="24"/>
        </w:rPr>
        <w:t xml:space="preserve">check the </w:t>
      </w:r>
      <w:r w:rsidRPr="00CA32C6">
        <w:rPr>
          <w:rFonts w:ascii="Times New Roman" w:hAnsi="Times New Roman" w:cs="Times New Roman"/>
          <w:color w:val="000000" w:themeColor="text1"/>
          <w:sz w:val="24"/>
          <w:szCs w:val="24"/>
        </w:rPr>
        <w:t>registration fee paid</w:t>
      </w:r>
      <w:r w:rsidR="0054407C" w:rsidRPr="00CA32C6">
        <w:rPr>
          <w:rFonts w:ascii="Times New Roman" w:hAnsi="Times New Roman" w:cs="Times New Roman"/>
          <w:color w:val="000000" w:themeColor="text1"/>
          <w:sz w:val="24"/>
          <w:szCs w:val="24"/>
        </w:rPr>
        <w:t>, date when the author registered, and the rate.</w:t>
      </w:r>
    </w:p>
    <w:p w14:paraId="017C6321" w14:textId="7B860D1D" w:rsidR="00F86BE0" w:rsidRPr="00CA32C6" w:rsidRDefault="004F59A9" w:rsidP="004F59A9">
      <w:pPr>
        <w:pStyle w:val="BodyText"/>
        <w:numPr>
          <w:ilvl w:val="1"/>
          <w:numId w:val="2"/>
        </w:numPr>
        <w:spacing w:after="120"/>
        <w:rPr>
          <w:rFonts w:ascii="Times New Roman" w:hAnsi="Times New Roman" w:cs="Times New Roman"/>
          <w:color w:val="000000" w:themeColor="text1"/>
          <w:sz w:val="24"/>
          <w:szCs w:val="24"/>
        </w:rPr>
      </w:pPr>
      <w:r w:rsidRPr="00CA32C6">
        <w:rPr>
          <w:rFonts w:ascii="Times New Roman" w:hAnsi="Times New Roman" w:cs="Times New Roman"/>
          <w:color w:val="000000" w:themeColor="text1"/>
          <w:sz w:val="24"/>
          <w:szCs w:val="24"/>
        </w:rPr>
        <w:t>Determine an assignment of fully paid registrations to papers such that the number of papers covered is maximized.</w:t>
      </w:r>
    </w:p>
    <w:p w14:paraId="7B835A6C" w14:textId="77777777" w:rsidR="00F86BE0" w:rsidRPr="00F86BE0" w:rsidRDefault="00F86BE0" w:rsidP="00F86BE0">
      <w:pPr>
        <w:pStyle w:val="BodyText"/>
        <w:spacing w:after="120"/>
        <w:rPr>
          <w:rFonts w:ascii="Times New Roman" w:hAnsi="Times New Roman" w:cs="Times New Roman"/>
          <w:b/>
          <w:color w:val="548DD4" w:themeColor="text2" w:themeTint="99"/>
          <w:sz w:val="24"/>
          <w:szCs w:val="24"/>
        </w:rPr>
      </w:pPr>
    </w:p>
    <w:p w14:paraId="7930CA0E" w14:textId="77777777" w:rsidR="00F86BE0" w:rsidRPr="00F86BE0" w:rsidRDefault="00F86BE0" w:rsidP="00F86BE0">
      <w:pPr>
        <w:pStyle w:val="BodyText"/>
        <w:spacing w:after="120"/>
        <w:rPr>
          <w:rFonts w:ascii="Times New Roman" w:hAnsi="Times New Roman" w:cs="Times New Roman"/>
          <w:b/>
          <w:color w:val="548DD4" w:themeColor="text2" w:themeTint="99"/>
          <w:sz w:val="24"/>
          <w:szCs w:val="24"/>
        </w:rPr>
      </w:pPr>
    </w:p>
    <w:p w14:paraId="5FC47FC8" w14:textId="77777777" w:rsidR="00F86BE0" w:rsidRPr="00F86BE0" w:rsidRDefault="00F86BE0" w:rsidP="00F86BE0">
      <w:pPr>
        <w:pStyle w:val="BodyText"/>
        <w:spacing w:after="120"/>
        <w:rPr>
          <w:rFonts w:ascii="Times New Roman" w:hAnsi="Times New Roman" w:cs="Times New Roman"/>
          <w:b/>
          <w:color w:val="548DD4" w:themeColor="text2" w:themeTint="99"/>
          <w:sz w:val="24"/>
          <w:szCs w:val="24"/>
        </w:rPr>
      </w:pPr>
    </w:p>
    <w:p w14:paraId="10670FE0" w14:textId="77777777" w:rsidR="00F86BE0" w:rsidRPr="00F86BE0" w:rsidRDefault="00F86BE0">
      <w:pPr>
        <w:rPr>
          <w:rFonts w:ascii="Times New Roman" w:hAnsi="Times New Roman" w:cs="Times New Roman"/>
          <w:sz w:val="24"/>
          <w:szCs w:val="24"/>
        </w:rPr>
      </w:pPr>
    </w:p>
    <w:sectPr w:rsidR="00F86BE0" w:rsidRPr="00F86BE0" w:rsidSect="00B778C5">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F6D0D" w14:textId="77777777" w:rsidR="00263325" w:rsidRDefault="00263325" w:rsidP="0092543F">
      <w:pPr>
        <w:spacing w:line="240" w:lineRule="auto"/>
      </w:pPr>
      <w:r>
        <w:separator/>
      </w:r>
    </w:p>
  </w:endnote>
  <w:endnote w:type="continuationSeparator" w:id="0">
    <w:p w14:paraId="25137D2B" w14:textId="77777777" w:rsidR="00263325" w:rsidRDefault="00263325" w:rsidP="009254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703A2" w14:textId="77777777" w:rsidR="00263325" w:rsidRDefault="00263325" w:rsidP="009254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98B1BA" w14:textId="77777777" w:rsidR="00263325" w:rsidRDefault="00263325" w:rsidP="0092543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8AC05" w14:textId="77777777" w:rsidR="00263325" w:rsidRDefault="00263325" w:rsidP="009254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38D8">
      <w:rPr>
        <w:rStyle w:val="PageNumber"/>
        <w:noProof/>
      </w:rPr>
      <w:t>1</w:t>
    </w:r>
    <w:r>
      <w:rPr>
        <w:rStyle w:val="PageNumber"/>
      </w:rPr>
      <w:fldChar w:fldCharType="end"/>
    </w:r>
  </w:p>
  <w:p w14:paraId="151DCC70" w14:textId="77777777" w:rsidR="00263325" w:rsidRDefault="00263325" w:rsidP="0092543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85AF8" w14:textId="77777777" w:rsidR="00263325" w:rsidRDefault="00263325" w:rsidP="0092543F">
      <w:pPr>
        <w:spacing w:line="240" w:lineRule="auto"/>
      </w:pPr>
      <w:r>
        <w:separator/>
      </w:r>
    </w:p>
  </w:footnote>
  <w:footnote w:type="continuationSeparator" w:id="0">
    <w:p w14:paraId="50B52A80" w14:textId="77777777" w:rsidR="00263325" w:rsidRDefault="00263325" w:rsidP="0092543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529E1"/>
    <w:multiLevelType w:val="hybridMultilevel"/>
    <w:tmpl w:val="C3E260A2"/>
    <w:lvl w:ilvl="0" w:tplc="7A98B9B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825BB"/>
    <w:multiLevelType w:val="hybridMultilevel"/>
    <w:tmpl w:val="71FA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6B390C"/>
    <w:multiLevelType w:val="hybridMultilevel"/>
    <w:tmpl w:val="8B30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CC4915"/>
    <w:multiLevelType w:val="hybridMultilevel"/>
    <w:tmpl w:val="E6BE9162"/>
    <w:lvl w:ilvl="0" w:tplc="7A98B9B2">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F245F3A"/>
    <w:multiLevelType w:val="hybridMultilevel"/>
    <w:tmpl w:val="609E028A"/>
    <w:lvl w:ilvl="0" w:tplc="7A98B9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156100"/>
    <w:multiLevelType w:val="hybridMultilevel"/>
    <w:tmpl w:val="F4060BF0"/>
    <w:lvl w:ilvl="0" w:tplc="7A98B9B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227090"/>
    <w:multiLevelType w:val="hybridMultilevel"/>
    <w:tmpl w:val="11A8A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B1A3A"/>
    <w:multiLevelType w:val="hybridMultilevel"/>
    <w:tmpl w:val="AC66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BE0"/>
    <w:rsid w:val="00002651"/>
    <w:rsid w:val="000143A5"/>
    <w:rsid w:val="00026F74"/>
    <w:rsid w:val="00060D96"/>
    <w:rsid w:val="000A1389"/>
    <w:rsid w:val="000F2D55"/>
    <w:rsid w:val="001001F9"/>
    <w:rsid w:val="00115C32"/>
    <w:rsid w:val="00176223"/>
    <w:rsid w:val="00203E63"/>
    <w:rsid w:val="00216C1B"/>
    <w:rsid w:val="00247483"/>
    <w:rsid w:val="00255B97"/>
    <w:rsid w:val="00263325"/>
    <w:rsid w:val="00337D1D"/>
    <w:rsid w:val="00355548"/>
    <w:rsid w:val="003613BB"/>
    <w:rsid w:val="00391DA4"/>
    <w:rsid w:val="003B47C1"/>
    <w:rsid w:val="00432FDA"/>
    <w:rsid w:val="0047774A"/>
    <w:rsid w:val="00497D1F"/>
    <w:rsid w:val="004E2DEB"/>
    <w:rsid w:val="004F59A9"/>
    <w:rsid w:val="004F6417"/>
    <w:rsid w:val="005236DE"/>
    <w:rsid w:val="005426BA"/>
    <w:rsid w:val="0054407C"/>
    <w:rsid w:val="005510EF"/>
    <w:rsid w:val="00590970"/>
    <w:rsid w:val="005D5CAB"/>
    <w:rsid w:val="005F2C26"/>
    <w:rsid w:val="005F48CB"/>
    <w:rsid w:val="006420EC"/>
    <w:rsid w:val="006A110D"/>
    <w:rsid w:val="006A1D0D"/>
    <w:rsid w:val="006F7602"/>
    <w:rsid w:val="007525B6"/>
    <w:rsid w:val="007A4F74"/>
    <w:rsid w:val="007F6A41"/>
    <w:rsid w:val="00841D7F"/>
    <w:rsid w:val="008511ED"/>
    <w:rsid w:val="00885025"/>
    <w:rsid w:val="00895A34"/>
    <w:rsid w:val="008D74FC"/>
    <w:rsid w:val="0092543F"/>
    <w:rsid w:val="00991C80"/>
    <w:rsid w:val="009F12BF"/>
    <w:rsid w:val="00A00A29"/>
    <w:rsid w:val="00A01ECA"/>
    <w:rsid w:val="00A338D8"/>
    <w:rsid w:val="00A42956"/>
    <w:rsid w:val="00A60615"/>
    <w:rsid w:val="00AA4874"/>
    <w:rsid w:val="00AA6D8F"/>
    <w:rsid w:val="00B216CB"/>
    <w:rsid w:val="00B229D4"/>
    <w:rsid w:val="00B60D4E"/>
    <w:rsid w:val="00B72436"/>
    <w:rsid w:val="00B778C5"/>
    <w:rsid w:val="00BC0D8A"/>
    <w:rsid w:val="00C0308D"/>
    <w:rsid w:val="00C800D9"/>
    <w:rsid w:val="00CA2567"/>
    <w:rsid w:val="00CA32C6"/>
    <w:rsid w:val="00CA7305"/>
    <w:rsid w:val="00CB033C"/>
    <w:rsid w:val="00CF31EC"/>
    <w:rsid w:val="00D00C90"/>
    <w:rsid w:val="00D6109B"/>
    <w:rsid w:val="00D765C5"/>
    <w:rsid w:val="00E20B59"/>
    <w:rsid w:val="00E368DD"/>
    <w:rsid w:val="00E40811"/>
    <w:rsid w:val="00E42A50"/>
    <w:rsid w:val="00E56093"/>
    <w:rsid w:val="00EA54F8"/>
    <w:rsid w:val="00EC1ECD"/>
    <w:rsid w:val="00EE41A7"/>
    <w:rsid w:val="00F04D25"/>
    <w:rsid w:val="00F47BB6"/>
    <w:rsid w:val="00F53584"/>
    <w:rsid w:val="00F869A2"/>
    <w:rsid w:val="00F86BE0"/>
    <w:rsid w:val="00FA0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7CA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6BE0"/>
    <w:pPr>
      <w:spacing w:line="300" w:lineRule="auto"/>
    </w:pPr>
    <w:rPr>
      <w:color w:val="404040" w:themeColor="text1" w:themeTint="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86BE0"/>
    <w:pPr>
      <w:spacing w:before="240" w:line="240" w:lineRule="auto"/>
      <w:jc w:val="center"/>
    </w:pPr>
    <w:rPr>
      <w:rFonts w:asciiTheme="majorHAnsi" w:eastAsiaTheme="majorEastAsia" w:hAnsiTheme="majorHAnsi" w:cstheme="majorBidi"/>
      <w:color w:val="1F497D" w:themeColor="text2"/>
      <w:spacing w:val="5"/>
      <w:kern w:val="28"/>
      <w:sz w:val="100"/>
      <w:szCs w:val="100"/>
    </w:rPr>
  </w:style>
  <w:style w:type="character" w:customStyle="1" w:styleId="TitleChar">
    <w:name w:val="Title Char"/>
    <w:basedOn w:val="DefaultParagraphFont"/>
    <w:link w:val="Title"/>
    <w:rsid w:val="00F86BE0"/>
    <w:rPr>
      <w:rFonts w:asciiTheme="majorHAnsi" w:eastAsiaTheme="majorEastAsia" w:hAnsiTheme="majorHAnsi" w:cstheme="majorBidi"/>
      <w:color w:val="1F497D" w:themeColor="text2"/>
      <w:spacing w:val="5"/>
      <w:kern w:val="28"/>
      <w:sz w:val="100"/>
      <w:szCs w:val="100"/>
    </w:rPr>
  </w:style>
  <w:style w:type="paragraph" w:styleId="BodyText">
    <w:name w:val="Body Text"/>
    <w:basedOn w:val="Normal"/>
    <w:link w:val="BodyTextChar"/>
    <w:rsid w:val="00F86BE0"/>
    <w:pPr>
      <w:spacing w:after="200"/>
    </w:pPr>
  </w:style>
  <w:style w:type="character" w:customStyle="1" w:styleId="BodyTextChar">
    <w:name w:val="Body Text Char"/>
    <w:basedOn w:val="DefaultParagraphFont"/>
    <w:link w:val="BodyText"/>
    <w:rsid w:val="00F86BE0"/>
    <w:rPr>
      <w:color w:val="404040" w:themeColor="text1" w:themeTint="BF"/>
      <w:sz w:val="20"/>
      <w:szCs w:val="22"/>
    </w:rPr>
  </w:style>
  <w:style w:type="table" w:customStyle="1" w:styleId="FinancialTable">
    <w:name w:val="Financial Table"/>
    <w:basedOn w:val="TableNormal"/>
    <w:rsid w:val="00F86BE0"/>
    <w:rPr>
      <w:sz w:val="22"/>
      <w:szCs w:val="22"/>
    </w:rPr>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48DD4" w:themeFill="text2" w:themeFillTint="99"/>
      </w:tcPr>
    </w:tblStylePr>
    <w:tblStylePr w:type="lastRow">
      <w:rPr>
        <w:color w:val="FFFFFF" w:themeColor="background1"/>
      </w:rPr>
      <w:tblPr/>
      <w:tcPr>
        <w:shd w:val="clear" w:color="auto" w:fill="548DD4" w:themeFill="text2" w:themeFillTint="99"/>
      </w:tcPr>
    </w:tblStylePr>
    <w:tblStylePr w:type="band2Horz">
      <w:tblPr/>
      <w:tcPr>
        <w:shd w:val="clear" w:color="auto" w:fill="C6D9F1" w:themeFill="text2" w:themeFillTint="33"/>
      </w:tcPr>
    </w:tblStylePr>
  </w:style>
  <w:style w:type="paragraph" w:customStyle="1" w:styleId="TableHeading-Left">
    <w:name w:val="Table Heading - Left"/>
    <w:basedOn w:val="Normal"/>
    <w:rsid w:val="00F86BE0"/>
    <w:pPr>
      <w:spacing w:before="40" w:after="40"/>
    </w:pPr>
    <w:rPr>
      <w:color w:val="FFFFFF" w:themeColor="background1"/>
      <w:sz w:val="18"/>
      <w:szCs w:val="18"/>
    </w:rPr>
  </w:style>
  <w:style w:type="paragraph" w:customStyle="1" w:styleId="TableHeading-Center">
    <w:name w:val="Table Heading - Center"/>
    <w:basedOn w:val="Normal"/>
    <w:rsid w:val="00F86BE0"/>
    <w:pPr>
      <w:spacing w:before="40" w:after="40"/>
      <w:jc w:val="center"/>
    </w:pPr>
    <w:rPr>
      <w:color w:val="FFFFFF" w:themeColor="background1"/>
      <w:sz w:val="18"/>
      <w:szCs w:val="18"/>
    </w:rPr>
  </w:style>
  <w:style w:type="paragraph" w:styleId="ListParagraph">
    <w:name w:val="List Paragraph"/>
    <w:basedOn w:val="Normal"/>
    <w:uiPriority w:val="34"/>
    <w:qFormat/>
    <w:rsid w:val="000A1389"/>
    <w:pPr>
      <w:ind w:left="720"/>
      <w:contextualSpacing/>
    </w:pPr>
  </w:style>
  <w:style w:type="paragraph" w:styleId="Footer">
    <w:name w:val="footer"/>
    <w:basedOn w:val="Normal"/>
    <w:link w:val="FooterChar"/>
    <w:uiPriority w:val="99"/>
    <w:unhideWhenUsed/>
    <w:rsid w:val="0092543F"/>
    <w:pPr>
      <w:tabs>
        <w:tab w:val="center" w:pos="4320"/>
        <w:tab w:val="right" w:pos="8640"/>
      </w:tabs>
      <w:spacing w:line="240" w:lineRule="auto"/>
    </w:pPr>
  </w:style>
  <w:style w:type="character" w:customStyle="1" w:styleId="FooterChar">
    <w:name w:val="Footer Char"/>
    <w:basedOn w:val="DefaultParagraphFont"/>
    <w:link w:val="Footer"/>
    <w:uiPriority w:val="99"/>
    <w:rsid w:val="0092543F"/>
    <w:rPr>
      <w:color w:val="404040" w:themeColor="text1" w:themeTint="BF"/>
      <w:sz w:val="20"/>
      <w:szCs w:val="22"/>
    </w:rPr>
  </w:style>
  <w:style w:type="character" w:styleId="PageNumber">
    <w:name w:val="page number"/>
    <w:basedOn w:val="DefaultParagraphFont"/>
    <w:uiPriority w:val="99"/>
    <w:semiHidden/>
    <w:unhideWhenUsed/>
    <w:rsid w:val="0092543F"/>
  </w:style>
  <w:style w:type="paragraph" w:styleId="BalloonText">
    <w:name w:val="Balloon Text"/>
    <w:basedOn w:val="Normal"/>
    <w:link w:val="BalloonTextChar"/>
    <w:uiPriority w:val="99"/>
    <w:semiHidden/>
    <w:unhideWhenUsed/>
    <w:rsid w:val="00CF31E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31EC"/>
    <w:rPr>
      <w:rFonts w:ascii="Lucida Grande" w:hAnsi="Lucida Grande" w:cs="Lucida Grande"/>
      <w:color w:val="404040" w:themeColor="text1" w:themeTint="B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6BE0"/>
    <w:pPr>
      <w:spacing w:line="300" w:lineRule="auto"/>
    </w:pPr>
    <w:rPr>
      <w:color w:val="404040" w:themeColor="text1" w:themeTint="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86BE0"/>
    <w:pPr>
      <w:spacing w:before="240" w:line="240" w:lineRule="auto"/>
      <w:jc w:val="center"/>
    </w:pPr>
    <w:rPr>
      <w:rFonts w:asciiTheme="majorHAnsi" w:eastAsiaTheme="majorEastAsia" w:hAnsiTheme="majorHAnsi" w:cstheme="majorBidi"/>
      <w:color w:val="1F497D" w:themeColor="text2"/>
      <w:spacing w:val="5"/>
      <w:kern w:val="28"/>
      <w:sz w:val="100"/>
      <w:szCs w:val="100"/>
    </w:rPr>
  </w:style>
  <w:style w:type="character" w:customStyle="1" w:styleId="TitleChar">
    <w:name w:val="Title Char"/>
    <w:basedOn w:val="DefaultParagraphFont"/>
    <w:link w:val="Title"/>
    <w:rsid w:val="00F86BE0"/>
    <w:rPr>
      <w:rFonts w:asciiTheme="majorHAnsi" w:eastAsiaTheme="majorEastAsia" w:hAnsiTheme="majorHAnsi" w:cstheme="majorBidi"/>
      <w:color w:val="1F497D" w:themeColor="text2"/>
      <w:spacing w:val="5"/>
      <w:kern w:val="28"/>
      <w:sz w:val="100"/>
      <w:szCs w:val="100"/>
    </w:rPr>
  </w:style>
  <w:style w:type="paragraph" w:styleId="BodyText">
    <w:name w:val="Body Text"/>
    <w:basedOn w:val="Normal"/>
    <w:link w:val="BodyTextChar"/>
    <w:rsid w:val="00F86BE0"/>
    <w:pPr>
      <w:spacing w:after="200"/>
    </w:pPr>
  </w:style>
  <w:style w:type="character" w:customStyle="1" w:styleId="BodyTextChar">
    <w:name w:val="Body Text Char"/>
    <w:basedOn w:val="DefaultParagraphFont"/>
    <w:link w:val="BodyText"/>
    <w:rsid w:val="00F86BE0"/>
    <w:rPr>
      <w:color w:val="404040" w:themeColor="text1" w:themeTint="BF"/>
      <w:sz w:val="20"/>
      <w:szCs w:val="22"/>
    </w:rPr>
  </w:style>
  <w:style w:type="table" w:customStyle="1" w:styleId="FinancialTable">
    <w:name w:val="Financial Table"/>
    <w:basedOn w:val="TableNormal"/>
    <w:rsid w:val="00F86BE0"/>
    <w:rPr>
      <w:sz w:val="22"/>
      <w:szCs w:val="22"/>
    </w:rPr>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48DD4" w:themeFill="text2" w:themeFillTint="99"/>
      </w:tcPr>
    </w:tblStylePr>
    <w:tblStylePr w:type="lastRow">
      <w:rPr>
        <w:color w:val="FFFFFF" w:themeColor="background1"/>
      </w:rPr>
      <w:tblPr/>
      <w:tcPr>
        <w:shd w:val="clear" w:color="auto" w:fill="548DD4" w:themeFill="text2" w:themeFillTint="99"/>
      </w:tcPr>
    </w:tblStylePr>
    <w:tblStylePr w:type="band2Horz">
      <w:tblPr/>
      <w:tcPr>
        <w:shd w:val="clear" w:color="auto" w:fill="C6D9F1" w:themeFill="text2" w:themeFillTint="33"/>
      </w:tcPr>
    </w:tblStylePr>
  </w:style>
  <w:style w:type="paragraph" w:customStyle="1" w:styleId="TableHeading-Left">
    <w:name w:val="Table Heading - Left"/>
    <w:basedOn w:val="Normal"/>
    <w:rsid w:val="00F86BE0"/>
    <w:pPr>
      <w:spacing w:before="40" w:after="40"/>
    </w:pPr>
    <w:rPr>
      <w:color w:val="FFFFFF" w:themeColor="background1"/>
      <w:sz w:val="18"/>
      <w:szCs w:val="18"/>
    </w:rPr>
  </w:style>
  <w:style w:type="paragraph" w:customStyle="1" w:styleId="TableHeading-Center">
    <w:name w:val="Table Heading - Center"/>
    <w:basedOn w:val="Normal"/>
    <w:rsid w:val="00F86BE0"/>
    <w:pPr>
      <w:spacing w:before="40" w:after="40"/>
      <w:jc w:val="center"/>
    </w:pPr>
    <w:rPr>
      <w:color w:val="FFFFFF" w:themeColor="background1"/>
      <w:sz w:val="18"/>
      <w:szCs w:val="18"/>
    </w:rPr>
  </w:style>
  <w:style w:type="paragraph" w:styleId="ListParagraph">
    <w:name w:val="List Paragraph"/>
    <w:basedOn w:val="Normal"/>
    <w:uiPriority w:val="34"/>
    <w:qFormat/>
    <w:rsid w:val="000A1389"/>
    <w:pPr>
      <w:ind w:left="720"/>
      <w:contextualSpacing/>
    </w:pPr>
  </w:style>
  <w:style w:type="paragraph" w:styleId="Footer">
    <w:name w:val="footer"/>
    <w:basedOn w:val="Normal"/>
    <w:link w:val="FooterChar"/>
    <w:uiPriority w:val="99"/>
    <w:unhideWhenUsed/>
    <w:rsid w:val="0092543F"/>
    <w:pPr>
      <w:tabs>
        <w:tab w:val="center" w:pos="4320"/>
        <w:tab w:val="right" w:pos="8640"/>
      </w:tabs>
      <w:spacing w:line="240" w:lineRule="auto"/>
    </w:pPr>
  </w:style>
  <w:style w:type="character" w:customStyle="1" w:styleId="FooterChar">
    <w:name w:val="Footer Char"/>
    <w:basedOn w:val="DefaultParagraphFont"/>
    <w:link w:val="Footer"/>
    <w:uiPriority w:val="99"/>
    <w:rsid w:val="0092543F"/>
    <w:rPr>
      <w:color w:val="404040" w:themeColor="text1" w:themeTint="BF"/>
      <w:sz w:val="20"/>
      <w:szCs w:val="22"/>
    </w:rPr>
  </w:style>
  <w:style w:type="character" w:styleId="PageNumber">
    <w:name w:val="page number"/>
    <w:basedOn w:val="DefaultParagraphFont"/>
    <w:uiPriority w:val="99"/>
    <w:semiHidden/>
    <w:unhideWhenUsed/>
    <w:rsid w:val="0092543F"/>
  </w:style>
  <w:style w:type="paragraph" w:styleId="BalloonText">
    <w:name w:val="Balloon Text"/>
    <w:basedOn w:val="Normal"/>
    <w:link w:val="BalloonTextChar"/>
    <w:uiPriority w:val="99"/>
    <w:semiHidden/>
    <w:unhideWhenUsed/>
    <w:rsid w:val="00CF31E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31EC"/>
    <w:rPr>
      <w:rFonts w:ascii="Lucida Grande" w:hAnsi="Lucida Grande" w:cs="Lucida Grande"/>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FBFE0B7FC58C499EAA321BE8AA7280"/>
        <w:category>
          <w:name w:val="General"/>
          <w:gallery w:val="placeholder"/>
        </w:category>
        <w:types>
          <w:type w:val="bbPlcHdr"/>
        </w:types>
        <w:behaviors>
          <w:behavior w:val="content"/>
        </w:behaviors>
        <w:guid w:val="{46FC1E52-65AA-7D47-AAE4-01E8FE50C935}"/>
      </w:docPartPr>
      <w:docPartBody>
        <w:p w:rsidR="009669BA" w:rsidRDefault="009669BA" w:rsidP="009669BA">
          <w:pPr>
            <w:pStyle w:val="5EFBFE0B7FC58C499EAA321BE8AA7280"/>
          </w:pPr>
          <w:r>
            <w:t>Lorem Ipsum</w:t>
          </w:r>
        </w:p>
      </w:docPartBody>
    </w:docPart>
    <w:docPart>
      <w:docPartPr>
        <w:name w:val="20A9B8F4A4846346807E5F1199A48B34"/>
        <w:category>
          <w:name w:val="General"/>
          <w:gallery w:val="placeholder"/>
        </w:category>
        <w:types>
          <w:type w:val="bbPlcHdr"/>
        </w:types>
        <w:behaviors>
          <w:behavior w:val="content"/>
        </w:behaviors>
        <w:guid w:val="{73DB7BE9-C074-A146-A384-15BC166A9968}"/>
      </w:docPartPr>
      <w:docPartBody>
        <w:p w:rsidR="009669BA" w:rsidRDefault="009669B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9669BA" w:rsidRDefault="009669BA">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9669BA" w:rsidRDefault="009669BA">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9669BA" w:rsidRDefault="009669BA" w:rsidP="009669BA">
          <w:pPr>
            <w:pStyle w:val="20A9B8F4A4846346807E5F1199A48B34"/>
          </w:pPr>
          <w:r>
            <w:t xml:space="preserve">Mauris bibendum posuere mi. Donec pharetra risus sed lacus. Fusce rutrum magna eget sapien. Phasellus quis justo et velit hendrerit porta. In porta justo. Vivamus tempus magna et elit. </w:t>
          </w:r>
        </w:p>
      </w:docPartBody>
    </w:docPart>
    <w:docPart>
      <w:docPartPr>
        <w:name w:val="B79666CBF178E742A3221D7B7CD44587"/>
        <w:category>
          <w:name w:val="General"/>
          <w:gallery w:val="placeholder"/>
        </w:category>
        <w:types>
          <w:type w:val="bbPlcHdr"/>
        </w:types>
        <w:behaviors>
          <w:behavior w:val="content"/>
        </w:behaviors>
        <w:guid w:val="{B493CD5E-13EF-D243-B3F0-862772EB19B3}"/>
      </w:docPartPr>
      <w:docPartBody>
        <w:p w:rsidR="009669BA" w:rsidRDefault="009669BA" w:rsidP="009669BA">
          <w:pPr>
            <w:pStyle w:val="B79666CBF178E742A3221D7B7CD44587"/>
          </w:pPr>
          <w:r>
            <w:t>Sed quis libero</w:t>
          </w:r>
        </w:p>
      </w:docPartBody>
    </w:docPart>
    <w:docPart>
      <w:docPartPr>
        <w:name w:val="DE8CAA609F2C574B8C4E9AB1465C1BB1"/>
        <w:category>
          <w:name w:val="General"/>
          <w:gallery w:val="placeholder"/>
        </w:category>
        <w:types>
          <w:type w:val="bbPlcHdr"/>
        </w:types>
        <w:behaviors>
          <w:behavior w:val="content"/>
        </w:behaviors>
        <w:guid w:val="{15CE81C1-964F-3144-9D9D-CCDE42DD2EE2}"/>
      </w:docPartPr>
      <w:docPartBody>
        <w:p w:rsidR="009669BA" w:rsidRDefault="009669BA" w:rsidP="009669BA">
          <w:pPr>
            <w:pStyle w:val="DE8CAA609F2C574B8C4E9AB1465C1BB1"/>
          </w:pPr>
          <w:r>
            <w:t>Dolor Sit Amet</w:t>
          </w:r>
        </w:p>
      </w:docPartBody>
    </w:docPart>
    <w:docPart>
      <w:docPartPr>
        <w:name w:val="44528EED2D82F6448C15C47C2FB113FD"/>
        <w:category>
          <w:name w:val="General"/>
          <w:gallery w:val="placeholder"/>
        </w:category>
        <w:types>
          <w:type w:val="bbPlcHdr"/>
        </w:types>
        <w:behaviors>
          <w:behavior w:val="content"/>
        </w:behaviors>
        <w:guid w:val="{F596342B-2FA3-2243-BDB3-39F8F52EDFA8}"/>
      </w:docPartPr>
      <w:docPartBody>
        <w:p w:rsidR="009669BA" w:rsidRDefault="009669BA" w:rsidP="009669BA">
          <w:pPr>
            <w:pStyle w:val="44528EED2D82F6448C15C47C2FB113FD"/>
          </w:pPr>
          <w:r>
            <w:t>Vivamus arcu</w:t>
          </w:r>
        </w:p>
      </w:docPartBody>
    </w:docPart>
    <w:docPart>
      <w:docPartPr>
        <w:name w:val="1B3AC41E8BA36D4E883D4D29E84EAB7C"/>
        <w:category>
          <w:name w:val="General"/>
          <w:gallery w:val="placeholder"/>
        </w:category>
        <w:types>
          <w:type w:val="bbPlcHdr"/>
        </w:types>
        <w:behaviors>
          <w:behavior w:val="content"/>
        </w:behaviors>
        <w:guid w:val="{6BF05FFD-58E2-CA4B-B8B0-B88B7E098CE3}"/>
      </w:docPartPr>
      <w:docPartBody>
        <w:p w:rsidR="009669BA" w:rsidRDefault="009669BA" w:rsidP="009669BA">
          <w:pPr>
            <w:pStyle w:val="1B3AC41E8BA36D4E883D4D29E84EAB7C"/>
          </w:pPr>
          <w:r>
            <w:t>Donec pharetra</w:t>
          </w:r>
        </w:p>
      </w:docPartBody>
    </w:docPart>
    <w:docPart>
      <w:docPartPr>
        <w:name w:val="0C18BD91A35D844797FE8E52363937E1"/>
        <w:category>
          <w:name w:val="General"/>
          <w:gallery w:val="placeholder"/>
        </w:category>
        <w:types>
          <w:type w:val="bbPlcHdr"/>
        </w:types>
        <w:behaviors>
          <w:behavior w:val="content"/>
        </w:behaviors>
        <w:guid w:val="{5498D07C-04E3-3742-9439-0934EFB0BDD6}"/>
      </w:docPartPr>
      <w:docPartBody>
        <w:p w:rsidR="009669BA" w:rsidRDefault="009669BA" w:rsidP="009669BA">
          <w:pPr>
            <w:pStyle w:val="0C18BD91A35D844797FE8E52363937E1"/>
          </w:pPr>
          <w:r>
            <w:t>Sed quis libero</w:t>
          </w:r>
        </w:p>
      </w:docPartBody>
    </w:docPart>
    <w:docPart>
      <w:docPartPr>
        <w:name w:val="1408F5E69494E740A3AD9D9B122319E3"/>
        <w:category>
          <w:name w:val="General"/>
          <w:gallery w:val="placeholder"/>
        </w:category>
        <w:types>
          <w:type w:val="bbPlcHdr"/>
        </w:types>
        <w:behaviors>
          <w:behavior w:val="content"/>
        </w:behaviors>
        <w:guid w:val="{375A59C2-CE8C-A94A-AE1E-801F63FBAA20}"/>
      </w:docPartPr>
      <w:docPartBody>
        <w:p w:rsidR="009669BA" w:rsidRDefault="009669BA" w:rsidP="009669BA">
          <w:pPr>
            <w:pStyle w:val="1408F5E69494E740A3AD9D9B122319E3"/>
          </w:pPr>
          <w:r>
            <w:t>Dolor Sit Amet</w:t>
          </w:r>
        </w:p>
      </w:docPartBody>
    </w:docPart>
    <w:docPart>
      <w:docPartPr>
        <w:name w:val="48F14FCD1A5F374B9942905AF49CD2F5"/>
        <w:category>
          <w:name w:val="General"/>
          <w:gallery w:val="placeholder"/>
        </w:category>
        <w:types>
          <w:type w:val="bbPlcHdr"/>
        </w:types>
        <w:behaviors>
          <w:behavior w:val="content"/>
        </w:behaviors>
        <w:guid w:val="{22152FC0-B110-7B47-AE8D-4ADEC598BA16}"/>
      </w:docPartPr>
      <w:docPartBody>
        <w:p w:rsidR="009669BA" w:rsidRDefault="009669BA" w:rsidP="009669BA">
          <w:pPr>
            <w:pStyle w:val="48F14FCD1A5F374B9942905AF49CD2F5"/>
          </w:pPr>
          <w:r>
            <w:t>Vivamus arcu</w:t>
          </w:r>
        </w:p>
      </w:docPartBody>
    </w:docPart>
    <w:docPart>
      <w:docPartPr>
        <w:name w:val="62B1D085DDDE5742BC4B4F601A16BEDD"/>
        <w:category>
          <w:name w:val="General"/>
          <w:gallery w:val="placeholder"/>
        </w:category>
        <w:types>
          <w:type w:val="bbPlcHdr"/>
        </w:types>
        <w:behaviors>
          <w:behavior w:val="content"/>
        </w:behaviors>
        <w:guid w:val="{FB695145-CB24-4240-96A3-99B1057B36A6}"/>
      </w:docPartPr>
      <w:docPartBody>
        <w:p w:rsidR="009669BA" w:rsidRDefault="009669BA" w:rsidP="009669BA">
          <w:pPr>
            <w:pStyle w:val="62B1D085DDDE5742BC4B4F601A16BEDD"/>
          </w:pPr>
          <w:r>
            <w:t>Donec pharetra</w:t>
          </w:r>
        </w:p>
      </w:docPartBody>
    </w:docPart>
    <w:docPart>
      <w:docPartPr>
        <w:name w:val="A84A135534DF5A47B9D194DF46A77D99"/>
        <w:category>
          <w:name w:val="General"/>
          <w:gallery w:val="placeholder"/>
        </w:category>
        <w:types>
          <w:type w:val="bbPlcHdr"/>
        </w:types>
        <w:behaviors>
          <w:behavior w:val="content"/>
        </w:behaviors>
        <w:guid w:val="{1C5A5683-457D-E24C-90B2-A3CF15220C3D}"/>
      </w:docPartPr>
      <w:docPartBody>
        <w:p w:rsidR="00400C16" w:rsidRDefault="00400C16" w:rsidP="00400C16">
          <w:pPr>
            <w:pStyle w:val="A84A135534DF5A47B9D194DF46A77D99"/>
          </w:pPr>
          <w:r>
            <w:t>Sed quis libero</w:t>
          </w:r>
        </w:p>
      </w:docPartBody>
    </w:docPart>
    <w:docPart>
      <w:docPartPr>
        <w:name w:val="FF154C5AA92A5B4797CAC55F17A11DB5"/>
        <w:category>
          <w:name w:val="General"/>
          <w:gallery w:val="placeholder"/>
        </w:category>
        <w:types>
          <w:type w:val="bbPlcHdr"/>
        </w:types>
        <w:behaviors>
          <w:behavior w:val="content"/>
        </w:behaviors>
        <w:guid w:val="{E7E5482E-4D24-5841-A87D-6896B2CE5D77}"/>
      </w:docPartPr>
      <w:docPartBody>
        <w:p w:rsidR="00400C16" w:rsidRDefault="00400C16" w:rsidP="00400C16">
          <w:pPr>
            <w:pStyle w:val="FF154C5AA92A5B4797CAC55F17A11DB5"/>
          </w:pPr>
          <w:r>
            <w:t>Dolor Sit Amet</w:t>
          </w:r>
        </w:p>
      </w:docPartBody>
    </w:docPart>
    <w:docPart>
      <w:docPartPr>
        <w:name w:val="545BEEB9EE58344386D75E963C4526A9"/>
        <w:category>
          <w:name w:val="General"/>
          <w:gallery w:val="placeholder"/>
        </w:category>
        <w:types>
          <w:type w:val="bbPlcHdr"/>
        </w:types>
        <w:behaviors>
          <w:behavior w:val="content"/>
        </w:behaviors>
        <w:guid w:val="{FC95F2BA-ADE1-8A4C-9ECA-2910E19C01B7}"/>
      </w:docPartPr>
      <w:docPartBody>
        <w:p w:rsidR="00400C16" w:rsidRDefault="00400C16" w:rsidP="00400C16">
          <w:pPr>
            <w:pStyle w:val="545BEEB9EE58344386D75E963C4526A9"/>
          </w:pPr>
          <w:r>
            <w:t>Vivamus arcu</w:t>
          </w:r>
        </w:p>
      </w:docPartBody>
    </w:docPart>
    <w:docPart>
      <w:docPartPr>
        <w:name w:val="1C604A9C5EDFCE4BAE066714D069BE64"/>
        <w:category>
          <w:name w:val="General"/>
          <w:gallery w:val="placeholder"/>
        </w:category>
        <w:types>
          <w:type w:val="bbPlcHdr"/>
        </w:types>
        <w:behaviors>
          <w:behavior w:val="content"/>
        </w:behaviors>
        <w:guid w:val="{FCDB7B46-6303-EF44-B982-DF09368F74A8}"/>
      </w:docPartPr>
      <w:docPartBody>
        <w:p w:rsidR="008A3579" w:rsidRDefault="008A3579" w:rsidP="008A3579">
          <w:pPr>
            <w:pStyle w:val="1C604A9C5EDFCE4BAE066714D069BE64"/>
          </w:pPr>
          <w:r>
            <w:t>Sed quis libero</w:t>
          </w:r>
        </w:p>
      </w:docPartBody>
    </w:docPart>
    <w:docPart>
      <w:docPartPr>
        <w:name w:val="7BC1335BF6D2F54CBE2C6D49EAC9BE92"/>
        <w:category>
          <w:name w:val="General"/>
          <w:gallery w:val="placeholder"/>
        </w:category>
        <w:types>
          <w:type w:val="bbPlcHdr"/>
        </w:types>
        <w:behaviors>
          <w:behavior w:val="content"/>
        </w:behaviors>
        <w:guid w:val="{847FF4A2-DF34-0A44-9B88-F8774EB8DD0A}"/>
      </w:docPartPr>
      <w:docPartBody>
        <w:p w:rsidR="008A3579" w:rsidRDefault="008A3579" w:rsidP="008A3579">
          <w:pPr>
            <w:pStyle w:val="7BC1335BF6D2F54CBE2C6D49EAC9BE92"/>
          </w:pPr>
          <w:r>
            <w:t>Dolor Sit Amet</w:t>
          </w:r>
        </w:p>
      </w:docPartBody>
    </w:docPart>
    <w:docPart>
      <w:docPartPr>
        <w:name w:val="FD1A0C1E24435443A3873DA8214D846C"/>
        <w:category>
          <w:name w:val="General"/>
          <w:gallery w:val="placeholder"/>
        </w:category>
        <w:types>
          <w:type w:val="bbPlcHdr"/>
        </w:types>
        <w:behaviors>
          <w:behavior w:val="content"/>
        </w:behaviors>
        <w:guid w:val="{327C445B-E635-6F4F-A38C-01DCF336713D}"/>
      </w:docPartPr>
      <w:docPartBody>
        <w:p w:rsidR="008A3579" w:rsidRDefault="008A3579" w:rsidP="008A3579">
          <w:pPr>
            <w:pStyle w:val="FD1A0C1E24435443A3873DA8214D846C"/>
          </w:pPr>
          <w:r>
            <w:t>Vivamus arcu</w:t>
          </w:r>
        </w:p>
      </w:docPartBody>
    </w:docPart>
    <w:docPart>
      <w:docPartPr>
        <w:name w:val="44E21E35F4DA1147B9EAD8EF2111236D"/>
        <w:category>
          <w:name w:val="General"/>
          <w:gallery w:val="placeholder"/>
        </w:category>
        <w:types>
          <w:type w:val="bbPlcHdr"/>
        </w:types>
        <w:behaviors>
          <w:behavior w:val="content"/>
        </w:behaviors>
        <w:guid w:val="{E00D00BB-DA92-4F44-B62D-E3B12C0621EA}"/>
      </w:docPartPr>
      <w:docPartBody>
        <w:p w:rsidR="008A3579" w:rsidRDefault="008A3579" w:rsidP="008A3579">
          <w:pPr>
            <w:pStyle w:val="44E21E35F4DA1147B9EAD8EF2111236D"/>
          </w:pPr>
          <w:r>
            <w:t>Donec pharetra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9BA"/>
    <w:rsid w:val="00400C16"/>
    <w:rsid w:val="008A3579"/>
    <w:rsid w:val="00966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FBFE0B7FC58C499EAA321BE8AA7280">
    <w:name w:val="5EFBFE0B7FC58C499EAA321BE8AA7280"/>
    <w:rsid w:val="009669BA"/>
  </w:style>
  <w:style w:type="paragraph" w:styleId="BodyText">
    <w:name w:val="Body Text"/>
    <w:basedOn w:val="Normal"/>
    <w:link w:val="BodyTextChar"/>
    <w:rsid w:val="009669BA"/>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9669BA"/>
    <w:rPr>
      <w:rFonts w:eastAsiaTheme="minorHAnsi"/>
      <w:color w:val="404040" w:themeColor="text1" w:themeTint="BF"/>
      <w:sz w:val="20"/>
      <w:szCs w:val="22"/>
      <w:lang w:eastAsia="en-US"/>
    </w:rPr>
  </w:style>
  <w:style w:type="paragraph" w:customStyle="1" w:styleId="20A9B8F4A4846346807E5F1199A48B34">
    <w:name w:val="20A9B8F4A4846346807E5F1199A48B34"/>
    <w:rsid w:val="009669BA"/>
  </w:style>
  <w:style w:type="paragraph" w:customStyle="1" w:styleId="45DBDF2B0BBE184DB73A202DC6F2D883">
    <w:name w:val="45DBDF2B0BBE184DB73A202DC6F2D883"/>
    <w:rsid w:val="009669BA"/>
  </w:style>
  <w:style w:type="paragraph" w:customStyle="1" w:styleId="47077DDEE8253C439556E21212DD0695">
    <w:name w:val="47077DDEE8253C439556E21212DD0695"/>
    <w:rsid w:val="009669BA"/>
  </w:style>
  <w:style w:type="paragraph" w:customStyle="1" w:styleId="FEC654723EB12D4EB1ED39F37C432722">
    <w:name w:val="FEC654723EB12D4EB1ED39F37C432722"/>
    <w:rsid w:val="009669BA"/>
  </w:style>
  <w:style w:type="paragraph" w:customStyle="1" w:styleId="17D62125F800DE429E4AE23580BC6191">
    <w:name w:val="17D62125F800DE429E4AE23580BC6191"/>
    <w:rsid w:val="009669BA"/>
  </w:style>
  <w:style w:type="paragraph" w:customStyle="1" w:styleId="B79666CBF178E742A3221D7B7CD44587">
    <w:name w:val="B79666CBF178E742A3221D7B7CD44587"/>
    <w:rsid w:val="009669BA"/>
  </w:style>
  <w:style w:type="paragraph" w:customStyle="1" w:styleId="DE8CAA609F2C574B8C4E9AB1465C1BB1">
    <w:name w:val="DE8CAA609F2C574B8C4E9AB1465C1BB1"/>
    <w:rsid w:val="009669BA"/>
  </w:style>
  <w:style w:type="paragraph" w:customStyle="1" w:styleId="44528EED2D82F6448C15C47C2FB113FD">
    <w:name w:val="44528EED2D82F6448C15C47C2FB113FD"/>
    <w:rsid w:val="009669BA"/>
  </w:style>
  <w:style w:type="paragraph" w:customStyle="1" w:styleId="1B3AC41E8BA36D4E883D4D29E84EAB7C">
    <w:name w:val="1B3AC41E8BA36D4E883D4D29E84EAB7C"/>
    <w:rsid w:val="009669BA"/>
  </w:style>
  <w:style w:type="paragraph" w:customStyle="1" w:styleId="0C18BD91A35D844797FE8E52363937E1">
    <w:name w:val="0C18BD91A35D844797FE8E52363937E1"/>
    <w:rsid w:val="009669BA"/>
  </w:style>
  <w:style w:type="paragraph" w:customStyle="1" w:styleId="1408F5E69494E740A3AD9D9B122319E3">
    <w:name w:val="1408F5E69494E740A3AD9D9B122319E3"/>
    <w:rsid w:val="009669BA"/>
  </w:style>
  <w:style w:type="paragraph" w:customStyle="1" w:styleId="48F14FCD1A5F374B9942905AF49CD2F5">
    <w:name w:val="48F14FCD1A5F374B9942905AF49CD2F5"/>
    <w:rsid w:val="009669BA"/>
  </w:style>
  <w:style w:type="paragraph" w:customStyle="1" w:styleId="62B1D085DDDE5742BC4B4F601A16BEDD">
    <w:name w:val="62B1D085DDDE5742BC4B4F601A16BEDD"/>
    <w:rsid w:val="009669BA"/>
  </w:style>
  <w:style w:type="paragraph" w:customStyle="1" w:styleId="91A024EE138C9044B5BBE4072965236D">
    <w:name w:val="91A024EE138C9044B5BBE4072965236D"/>
    <w:rsid w:val="009669BA"/>
  </w:style>
  <w:style w:type="paragraph" w:customStyle="1" w:styleId="7B85880212B8BE4FA64386090666CFAC">
    <w:name w:val="7B85880212B8BE4FA64386090666CFAC"/>
    <w:rsid w:val="009669BA"/>
  </w:style>
  <w:style w:type="paragraph" w:customStyle="1" w:styleId="7364FAAB77A133499ACB6831D77170DA">
    <w:name w:val="7364FAAB77A133499ACB6831D77170DA"/>
    <w:rsid w:val="009669BA"/>
  </w:style>
  <w:style w:type="paragraph" w:customStyle="1" w:styleId="47858570D4C0BF4B9797D31842CBBBF7">
    <w:name w:val="47858570D4C0BF4B9797D31842CBBBF7"/>
    <w:rsid w:val="009669BA"/>
  </w:style>
  <w:style w:type="paragraph" w:customStyle="1" w:styleId="04D17A451A92ED4BA1875F5E0769B057">
    <w:name w:val="04D17A451A92ED4BA1875F5E0769B057"/>
    <w:rsid w:val="009669BA"/>
  </w:style>
  <w:style w:type="paragraph" w:customStyle="1" w:styleId="3D6C72819164E14A9331585C0A45E1ED">
    <w:name w:val="3D6C72819164E14A9331585C0A45E1ED"/>
    <w:rsid w:val="009669BA"/>
  </w:style>
  <w:style w:type="paragraph" w:customStyle="1" w:styleId="C1421E661737F2489A356367D6241623">
    <w:name w:val="C1421E661737F2489A356367D6241623"/>
    <w:rsid w:val="009669BA"/>
  </w:style>
  <w:style w:type="paragraph" w:customStyle="1" w:styleId="800D0D347727FA4CBEBAB40ADE83D481">
    <w:name w:val="800D0D347727FA4CBEBAB40ADE83D481"/>
    <w:rsid w:val="009669BA"/>
  </w:style>
  <w:style w:type="paragraph" w:customStyle="1" w:styleId="64BBE62C48B6464581C89834CE38F2CC">
    <w:name w:val="64BBE62C48B6464581C89834CE38F2CC"/>
    <w:rsid w:val="009669BA"/>
  </w:style>
  <w:style w:type="paragraph" w:customStyle="1" w:styleId="8C63E016CB8BB942AD31DBE66CDF0FA5">
    <w:name w:val="8C63E016CB8BB942AD31DBE66CDF0FA5"/>
    <w:rsid w:val="009669BA"/>
  </w:style>
  <w:style w:type="paragraph" w:customStyle="1" w:styleId="E312B53250627C4DB2F23D464781F509">
    <w:name w:val="E312B53250627C4DB2F23D464781F509"/>
    <w:rsid w:val="009669BA"/>
  </w:style>
  <w:style w:type="paragraph" w:customStyle="1" w:styleId="AF8665EC639852429E8D91365E188621">
    <w:name w:val="AF8665EC639852429E8D91365E188621"/>
    <w:rsid w:val="009669BA"/>
  </w:style>
  <w:style w:type="paragraph" w:customStyle="1" w:styleId="D0AA48C09D63E54DBFA1643237DA2666">
    <w:name w:val="D0AA48C09D63E54DBFA1643237DA2666"/>
    <w:rsid w:val="009669BA"/>
  </w:style>
  <w:style w:type="paragraph" w:customStyle="1" w:styleId="8C7FBC5DE00E8B45B869CB7B1B048926">
    <w:name w:val="8C7FBC5DE00E8B45B869CB7B1B048926"/>
    <w:rsid w:val="009669BA"/>
  </w:style>
  <w:style w:type="paragraph" w:customStyle="1" w:styleId="A84A135534DF5A47B9D194DF46A77D99">
    <w:name w:val="A84A135534DF5A47B9D194DF46A77D99"/>
    <w:rsid w:val="00400C16"/>
  </w:style>
  <w:style w:type="paragraph" w:customStyle="1" w:styleId="FF154C5AA92A5B4797CAC55F17A11DB5">
    <w:name w:val="FF154C5AA92A5B4797CAC55F17A11DB5"/>
    <w:rsid w:val="00400C16"/>
  </w:style>
  <w:style w:type="paragraph" w:customStyle="1" w:styleId="545BEEB9EE58344386D75E963C4526A9">
    <w:name w:val="545BEEB9EE58344386D75E963C4526A9"/>
    <w:rsid w:val="00400C16"/>
  </w:style>
  <w:style w:type="paragraph" w:customStyle="1" w:styleId="1C604A9C5EDFCE4BAE066714D069BE64">
    <w:name w:val="1C604A9C5EDFCE4BAE066714D069BE64"/>
    <w:rsid w:val="008A3579"/>
  </w:style>
  <w:style w:type="paragraph" w:customStyle="1" w:styleId="7BC1335BF6D2F54CBE2C6D49EAC9BE92">
    <w:name w:val="7BC1335BF6D2F54CBE2C6D49EAC9BE92"/>
    <w:rsid w:val="008A3579"/>
  </w:style>
  <w:style w:type="paragraph" w:customStyle="1" w:styleId="FD1A0C1E24435443A3873DA8214D846C">
    <w:name w:val="FD1A0C1E24435443A3873DA8214D846C"/>
    <w:rsid w:val="008A3579"/>
  </w:style>
  <w:style w:type="paragraph" w:customStyle="1" w:styleId="44E21E35F4DA1147B9EAD8EF2111236D">
    <w:name w:val="44E21E35F4DA1147B9EAD8EF2111236D"/>
    <w:rsid w:val="008A3579"/>
  </w:style>
  <w:style w:type="paragraph" w:customStyle="1" w:styleId="2B313873B53CA141B917897846DD8CFE">
    <w:name w:val="2B313873B53CA141B917897846DD8CFE"/>
    <w:rsid w:val="008A3579"/>
  </w:style>
  <w:style w:type="paragraph" w:customStyle="1" w:styleId="04428A44F911DA468D1151B52BFC87AB">
    <w:name w:val="04428A44F911DA468D1151B52BFC87AB"/>
    <w:rsid w:val="008A3579"/>
  </w:style>
  <w:style w:type="paragraph" w:customStyle="1" w:styleId="53C3EDD12483664EB13136540214D803">
    <w:name w:val="53C3EDD12483664EB13136540214D803"/>
    <w:rsid w:val="008A3579"/>
  </w:style>
  <w:style w:type="paragraph" w:customStyle="1" w:styleId="2C775F83848347459CF04CF1FCFE5C45">
    <w:name w:val="2C775F83848347459CF04CF1FCFE5C45"/>
    <w:rsid w:val="008A35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FBFE0B7FC58C499EAA321BE8AA7280">
    <w:name w:val="5EFBFE0B7FC58C499EAA321BE8AA7280"/>
    <w:rsid w:val="009669BA"/>
  </w:style>
  <w:style w:type="paragraph" w:styleId="BodyText">
    <w:name w:val="Body Text"/>
    <w:basedOn w:val="Normal"/>
    <w:link w:val="BodyTextChar"/>
    <w:rsid w:val="009669BA"/>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9669BA"/>
    <w:rPr>
      <w:rFonts w:eastAsiaTheme="minorHAnsi"/>
      <w:color w:val="404040" w:themeColor="text1" w:themeTint="BF"/>
      <w:sz w:val="20"/>
      <w:szCs w:val="22"/>
      <w:lang w:eastAsia="en-US"/>
    </w:rPr>
  </w:style>
  <w:style w:type="paragraph" w:customStyle="1" w:styleId="20A9B8F4A4846346807E5F1199A48B34">
    <w:name w:val="20A9B8F4A4846346807E5F1199A48B34"/>
    <w:rsid w:val="009669BA"/>
  </w:style>
  <w:style w:type="paragraph" w:customStyle="1" w:styleId="45DBDF2B0BBE184DB73A202DC6F2D883">
    <w:name w:val="45DBDF2B0BBE184DB73A202DC6F2D883"/>
    <w:rsid w:val="009669BA"/>
  </w:style>
  <w:style w:type="paragraph" w:customStyle="1" w:styleId="47077DDEE8253C439556E21212DD0695">
    <w:name w:val="47077DDEE8253C439556E21212DD0695"/>
    <w:rsid w:val="009669BA"/>
  </w:style>
  <w:style w:type="paragraph" w:customStyle="1" w:styleId="FEC654723EB12D4EB1ED39F37C432722">
    <w:name w:val="FEC654723EB12D4EB1ED39F37C432722"/>
    <w:rsid w:val="009669BA"/>
  </w:style>
  <w:style w:type="paragraph" w:customStyle="1" w:styleId="17D62125F800DE429E4AE23580BC6191">
    <w:name w:val="17D62125F800DE429E4AE23580BC6191"/>
    <w:rsid w:val="009669BA"/>
  </w:style>
  <w:style w:type="paragraph" w:customStyle="1" w:styleId="B79666CBF178E742A3221D7B7CD44587">
    <w:name w:val="B79666CBF178E742A3221D7B7CD44587"/>
    <w:rsid w:val="009669BA"/>
  </w:style>
  <w:style w:type="paragraph" w:customStyle="1" w:styleId="DE8CAA609F2C574B8C4E9AB1465C1BB1">
    <w:name w:val="DE8CAA609F2C574B8C4E9AB1465C1BB1"/>
    <w:rsid w:val="009669BA"/>
  </w:style>
  <w:style w:type="paragraph" w:customStyle="1" w:styleId="44528EED2D82F6448C15C47C2FB113FD">
    <w:name w:val="44528EED2D82F6448C15C47C2FB113FD"/>
    <w:rsid w:val="009669BA"/>
  </w:style>
  <w:style w:type="paragraph" w:customStyle="1" w:styleId="1B3AC41E8BA36D4E883D4D29E84EAB7C">
    <w:name w:val="1B3AC41E8BA36D4E883D4D29E84EAB7C"/>
    <w:rsid w:val="009669BA"/>
  </w:style>
  <w:style w:type="paragraph" w:customStyle="1" w:styleId="0C18BD91A35D844797FE8E52363937E1">
    <w:name w:val="0C18BD91A35D844797FE8E52363937E1"/>
    <w:rsid w:val="009669BA"/>
  </w:style>
  <w:style w:type="paragraph" w:customStyle="1" w:styleId="1408F5E69494E740A3AD9D9B122319E3">
    <w:name w:val="1408F5E69494E740A3AD9D9B122319E3"/>
    <w:rsid w:val="009669BA"/>
  </w:style>
  <w:style w:type="paragraph" w:customStyle="1" w:styleId="48F14FCD1A5F374B9942905AF49CD2F5">
    <w:name w:val="48F14FCD1A5F374B9942905AF49CD2F5"/>
    <w:rsid w:val="009669BA"/>
  </w:style>
  <w:style w:type="paragraph" w:customStyle="1" w:styleId="62B1D085DDDE5742BC4B4F601A16BEDD">
    <w:name w:val="62B1D085DDDE5742BC4B4F601A16BEDD"/>
    <w:rsid w:val="009669BA"/>
  </w:style>
  <w:style w:type="paragraph" w:customStyle="1" w:styleId="91A024EE138C9044B5BBE4072965236D">
    <w:name w:val="91A024EE138C9044B5BBE4072965236D"/>
    <w:rsid w:val="009669BA"/>
  </w:style>
  <w:style w:type="paragraph" w:customStyle="1" w:styleId="7B85880212B8BE4FA64386090666CFAC">
    <w:name w:val="7B85880212B8BE4FA64386090666CFAC"/>
    <w:rsid w:val="009669BA"/>
  </w:style>
  <w:style w:type="paragraph" w:customStyle="1" w:styleId="7364FAAB77A133499ACB6831D77170DA">
    <w:name w:val="7364FAAB77A133499ACB6831D77170DA"/>
    <w:rsid w:val="009669BA"/>
  </w:style>
  <w:style w:type="paragraph" w:customStyle="1" w:styleId="47858570D4C0BF4B9797D31842CBBBF7">
    <w:name w:val="47858570D4C0BF4B9797D31842CBBBF7"/>
    <w:rsid w:val="009669BA"/>
  </w:style>
  <w:style w:type="paragraph" w:customStyle="1" w:styleId="04D17A451A92ED4BA1875F5E0769B057">
    <w:name w:val="04D17A451A92ED4BA1875F5E0769B057"/>
    <w:rsid w:val="009669BA"/>
  </w:style>
  <w:style w:type="paragraph" w:customStyle="1" w:styleId="3D6C72819164E14A9331585C0A45E1ED">
    <w:name w:val="3D6C72819164E14A9331585C0A45E1ED"/>
    <w:rsid w:val="009669BA"/>
  </w:style>
  <w:style w:type="paragraph" w:customStyle="1" w:styleId="C1421E661737F2489A356367D6241623">
    <w:name w:val="C1421E661737F2489A356367D6241623"/>
    <w:rsid w:val="009669BA"/>
  </w:style>
  <w:style w:type="paragraph" w:customStyle="1" w:styleId="800D0D347727FA4CBEBAB40ADE83D481">
    <w:name w:val="800D0D347727FA4CBEBAB40ADE83D481"/>
    <w:rsid w:val="009669BA"/>
  </w:style>
  <w:style w:type="paragraph" w:customStyle="1" w:styleId="64BBE62C48B6464581C89834CE38F2CC">
    <w:name w:val="64BBE62C48B6464581C89834CE38F2CC"/>
    <w:rsid w:val="009669BA"/>
  </w:style>
  <w:style w:type="paragraph" w:customStyle="1" w:styleId="8C63E016CB8BB942AD31DBE66CDF0FA5">
    <w:name w:val="8C63E016CB8BB942AD31DBE66CDF0FA5"/>
    <w:rsid w:val="009669BA"/>
  </w:style>
  <w:style w:type="paragraph" w:customStyle="1" w:styleId="E312B53250627C4DB2F23D464781F509">
    <w:name w:val="E312B53250627C4DB2F23D464781F509"/>
    <w:rsid w:val="009669BA"/>
  </w:style>
  <w:style w:type="paragraph" w:customStyle="1" w:styleId="AF8665EC639852429E8D91365E188621">
    <w:name w:val="AF8665EC639852429E8D91365E188621"/>
    <w:rsid w:val="009669BA"/>
  </w:style>
  <w:style w:type="paragraph" w:customStyle="1" w:styleId="D0AA48C09D63E54DBFA1643237DA2666">
    <w:name w:val="D0AA48C09D63E54DBFA1643237DA2666"/>
    <w:rsid w:val="009669BA"/>
  </w:style>
  <w:style w:type="paragraph" w:customStyle="1" w:styleId="8C7FBC5DE00E8B45B869CB7B1B048926">
    <w:name w:val="8C7FBC5DE00E8B45B869CB7B1B048926"/>
    <w:rsid w:val="009669BA"/>
  </w:style>
  <w:style w:type="paragraph" w:customStyle="1" w:styleId="A84A135534DF5A47B9D194DF46A77D99">
    <w:name w:val="A84A135534DF5A47B9D194DF46A77D99"/>
    <w:rsid w:val="00400C16"/>
  </w:style>
  <w:style w:type="paragraph" w:customStyle="1" w:styleId="FF154C5AA92A5B4797CAC55F17A11DB5">
    <w:name w:val="FF154C5AA92A5B4797CAC55F17A11DB5"/>
    <w:rsid w:val="00400C16"/>
  </w:style>
  <w:style w:type="paragraph" w:customStyle="1" w:styleId="545BEEB9EE58344386D75E963C4526A9">
    <w:name w:val="545BEEB9EE58344386D75E963C4526A9"/>
    <w:rsid w:val="00400C16"/>
  </w:style>
  <w:style w:type="paragraph" w:customStyle="1" w:styleId="1C604A9C5EDFCE4BAE066714D069BE64">
    <w:name w:val="1C604A9C5EDFCE4BAE066714D069BE64"/>
    <w:rsid w:val="008A3579"/>
  </w:style>
  <w:style w:type="paragraph" w:customStyle="1" w:styleId="7BC1335BF6D2F54CBE2C6D49EAC9BE92">
    <w:name w:val="7BC1335BF6D2F54CBE2C6D49EAC9BE92"/>
    <w:rsid w:val="008A3579"/>
  </w:style>
  <w:style w:type="paragraph" w:customStyle="1" w:styleId="FD1A0C1E24435443A3873DA8214D846C">
    <w:name w:val="FD1A0C1E24435443A3873DA8214D846C"/>
    <w:rsid w:val="008A3579"/>
  </w:style>
  <w:style w:type="paragraph" w:customStyle="1" w:styleId="44E21E35F4DA1147B9EAD8EF2111236D">
    <w:name w:val="44E21E35F4DA1147B9EAD8EF2111236D"/>
    <w:rsid w:val="008A3579"/>
  </w:style>
  <w:style w:type="paragraph" w:customStyle="1" w:styleId="2B313873B53CA141B917897846DD8CFE">
    <w:name w:val="2B313873B53CA141B917897846DD8CFE"/>
    <w:rsid w:val="008A3579"/>
  </w:style>
  <w:style w:type="paragraph" w:customStyle="1" w:styleId="04428A44F911DA468D1151B52BFC87AB">
    <w:name w:val="04428A44F911DA468D1151B52BFC87AB"/>
    <w:rsid w:val="008A3579"/>
  </w:style>
  <w:style w:type="paragraph" w:customStyle="1" w:styleId="53C3EDD12483664EB13136540214D803">
    <w:name w:val="53C3EDD12483664EB13136540214D803"/>
    <w:rsid w:val="008A3579"/>
  </w:style>
  <w:style w:type="paragraph" w:customStyle="1" w:styleId="2C775F83848347459CF04CF1FCFE5C45">
    <w:name w:val="2C775F83848347459CF04CF1FCFE5C45"/>
    <w:rsid w:val="008A35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544</Words>
  <Characters>3104</Characters>
  <Application>Microsoft Macintosh Word</Application>
  <DocSecurity>0</DocSecurity>
  <Lines>25</Lines>
  <Paragraphs>7</Paragraphs>
  <ScaleCrop>false</ScaleCrop>
  <Company>Santa Clara University</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Grover</dc:creator>
  <cp:keywords/>
  <dc:description/>
  <cp:lastModifiedBy>Radhika Grover</cp:lastModifiedBy>
  <cp:revision>89</cp:revision>
  <dcterms:created xsi:type="dcterms:W3CDTF">2015-10-23T17:50:00Z</dcterms:created>
  <dcterms:modified xsi:type="dcterms:W3CDTF">2016-04-16T19:46:00Z</dcterms:modified>
</cp:coreProperties>
</file>